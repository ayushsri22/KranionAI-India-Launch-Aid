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2471C" w14:textId="0F876F20" w:rsidR="00193402" w:rsidRDefault="00193402" w:rsidP="7555F2AC">
      <w:pPr>
        <w:spacing w:after="160" w:line="259" w:lineRule="auto"/>
        <w:jc w:val="right"/>
      </w:pPr>
      <w:r>
        <w:rPr>
          <w:noProof/>
        </w:rPr>
        <w:drawing>
          <wp:anchor distT="0" distB="0" distL="114300" distR="114300" simplePos="0" relativeHeight="251658240" behindDoc="0" locked="0" layoutInCell="1" allowOverlap="1" wp14:anchorId="3BC910B2" wp14:editId="28F40652">
            <wp:simplePos x="0" y="0"/>
            <wp:positionH relativeFrom="margin">
              <wp:align>left</wp:align>
            </wp:positionH>
            <wp:positionV relativeFrom="paragraph">
              <wp:posOffset>0</wp:posOffset>
            </wp:positionV>
            <wp:extent cx="1360170" cy="927100"/>
            <wp:effectExtent l="0" t="0" r="0" b="6350"/>
            <wp:wrapSquare wrapText="bothSides"/>
            <wp:docPr id="1198039028" name="Picture 811601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601789"/>
                    <pic:cNvPicPr/>
                  </pic:nvPicPr>
                  <pic:blipFill>
                    <a:blip r:embed="rId7">
                      <a:extLst>
                        <a:ext uri="{28A0092B-C50C-407E-A947-70E740481C1C}">
                          <a14:useLocalDpi xmlns:a14="http://schemas.microsoft.com/office/drawing/2010/main" val="0"/>
                        </a:ext>
                      </a:extLst>
                    </a:blip>
                    <a:stretch>
                      <a:fillRect/>
                    </a:stretch>
                  </pic:blipFill>
                  <pic:spPr>
                    <a:xfrm>
                      <a:off x="0" y="0"/>
                      <a:ext cx="1362676" cy="928487"/>
                    </a:xfrm>
                    <a:prstGeom prst="rect">
                      <a:avLst/>
                    </a:prstGeom>
                  </pic:spPr>
                </pic:pic>
              </a:graphicData>
            </a:graphic>
            <wp14:sizeRelH relativeFrom="page">
              <wp14:pctWidth>0</wp14:pctWidth>
            </wp14:sizeRelH>
            <wp14:sizeRelV relativeFrom="page">
              <wp14:pctHeight>0</wp14:pctHeight>
            </wp14:sizeRelV>
          </wp:anchor>
        </w:drawing>
      </w:r>
      <w:r w:rsidR="7555F2AC">
        <w:t xml:space="preserve"> </w:t>
      </w:r>
    </w:p>
    <w:p w14:paraId="746CB2B3" w14:textId="77777777" w:rsidR="003622EC" w:rsidRDefault="003622EC" w:rsidP="7658031A">
      <w:pPr>
        <w:spacing w:after="160" w:line="259" w:lineRule="auto"/>
        <w:rPr>
          <w:rFonts w:ascii="Calibri" w:eastAsia="Calibri" w:hAnsi="Calibri" w:cs="Calibri"/>
          <w:color w:val="2F5496" w:themeColor="accent1" w:themeShade="BF"/>
          <w:sz w:val="26"/>
          <w:szCs w:val="26"/>
        </w:rPr>
      </w:pPr>
    </w:p>
    <w:p w14:paraId="58CC3050" w14:textId="77777777" w:rsidR="003622EC" w:rsidRDefault="003622EC" w:rsidP="7658031A">
      <w:pPr>
        <w:spacing w:after="160" w:line="259" w:lineRule="auto"/>
        <w:rPr>
          <w:rFonts w:ascii="Calibri" w:eastAsia="Calibri" w:hAnsi="Calibri" w:cs="Calibri"/>
          <w:color w:val="2F5496" w:themeColor="accent1" w:themeShade="BF"/>
          <w:sz w:val="26"/>
          <w:szCs w:val="26"/>
        </w:rPr>
      </w:pPr>
    </w:p>
    <w:p w14:paraId="114A8B76" w14:textId="09107E5B" w:rsidR="00193402" w:rsidRDefault="7658031A" w:rsidP="7658031A">
      <w:pPr>
        <w:spacing w:after="160" w:line="259" w:lineRule="auto"/>
        <w:rPr>
          <w:rFonts w:ascii="Calibri" w:eastAsia="Calibri" w:hAnsi="Calibri" w:cs="Calibri"/>
          <w:color w:val="2F5496" w:themeColor="accent1" w:themeShade="BF"/>
          <w:sz w:val="26"/>
          <w:szCs w:val="26"/>
        </w:rPr>
      </w:pPr>
      <w:r w:rsidRPr="7658031A">
        <w:rPr>
          <w:rFonts w:ascii="Calibri" w:eastAsia="Calibri" w:hAnsi="Calibri" w:cs="Calibri"/>
          <w:color w:val="2F5496" w:themeColor="accent1" w:themeShade="BF"/>
          <w:sz w:val="26"/>
          <w:szCs w:val="26"/>
        </w:rPr>
        <w:t>Overview:</w:t>
      </w:r>
    </w:p>
    <w:tbl>
      <w:tblPr>
        <w:tblStyle w:val="TableGrid"/>
        <w:tblW w:w="10514" w:type="dxa"/>
        <w:tblLayout w:type="fixed"/>
        <w:tblLook w:val="06A0" w:firstRow="1" w:lastRow="0" w:firstColumn="1" w:lastColumn="0" w:noHBand="1" w:noVBand="1"/>
      </w:tblPr>
      <w:tblGrid>
        <w:gridCol w:w="1950"/>
        <w:gridCol w:w="2799"/>
        <w:gridCol w:w="1940"/>
        <w:gridCol w:w="3825"/>
      </w:tblGrid>
      <w:tr w:rsidR="04A136EE" w14:paraId="7EFDC6EC" w14:textId="77777777" w:rsidTr="7658031A">
        <w:trPr>
          <w:trHeight w:val="300"/>
        </w:trPr>
        <w:tc>
          <w:tcPr>
            <w:tcW w:w="1950" w:type="dxa"/>
            <w:tcMar>
              <w:left w:w="105" w:type="dxa"/>
              <w:right w:w="105" w:type="dxa"/>
            </w:tcMar>
          </w:tcPr>
          <w:p w14:paraId="37E5DA4B" w14:textId="31AE7F05" w:rsidR="04A136EE" w:rsidRDefault="7658031A" w:rsidP="04A136EE">
            <w:pPr>
              <w:spacing w:line="259" w:lineRule="auto"/>
              <w:rPr>
                <w:rFonts w:ascii="Calibri" w:eastAsia="Calibri" w:hAnsi="Calibri" w:cs="Calibri"/>
                <w:sz w:val="22"/>
                <w:szCs w:val="22"/>
              </w:rPr>
            </w:pPr>
            <w:r w:rsidRPr="7658031A">
              <w:rPr>
                <w:rFonts w:ascii="Calibri" w:eastAsia="Calibri" w:hAnsi="Calibri" w:cs="Calibri"/>
                <w:b/>
                <w:bCs/>
                <w:sz w:val="22"/>
                <w:szCs w:val="22"/>
                <w:lang w:val="en-GB"/>
              </w:rPr>
              <w:t>Revenue</w:t>
            </w:r>
          </w:p>
        </w:tc>
        <w:tc>
          <w:tcPr>
            <w:tcW w:w="2799" w:type="dxa"/>
            <w:tcMar>
              <w:left w:w="105" w:type="dxa"/>
              <w:right w:w="105" w:type="dxa"/>
            </w:tcMar>
          </w:tcPr>
          <w:p w14:paraId="68225779" w14:textId="7DF9CBE4" w:rsidR="04A136EE" w:rsidRDefault="7658031A" w:rsidP="04A136EE">
            <w:pPr>
              <w:spacing w:line="259" w:lineRule="auto"/>
              <w:rPr>
                <w:rFonts w:ascii="Calibri" w:eastAsia="Calibri" w:hAnsi="Calibri" w:cs="Calibri"/>
                <w:sz w:val="22"/>
                <w:szCs w:val="22"/>
              </w:rPr>
            </w:pPr>
            <w:r w:rsidRPr="7658031A">
              <w:rPr>
                <w:rFonts w:ascii="Calibri" w:eastAsia="Calibri" w:hAnsi="Calibri" w:cs="Calibri"/>
                <w:b/>
                <w:bCs/>
                <w:sz w:val="22"/>
                <w:szCs w:val="22"/>
                <w:lang w:val="en-GB"/>
              </w:rPr>
              <w:t>Employees</w:t>
            </w:r>
          </w:p>
        </w:tc>
        <w:tc>
          <w:tcPr>
            <w:tcW w:w="1940" w:type="dxa"/>
            <w:tcMar>
              <w:left w:w="105" w:type="dxa"/>
              <w:right w:w="105" w:type="dxa"/>
            </w:tcMar>
          </w:tcPr>
          <w:p w14:paraId="1C73678C" w14:textId="1972E116" w:rsidR="04A136EE" w:rsidRDefault="7658031A" w:rsidP="04A136EE">
            <w:pPr>
              <w:spacing w:line="259" w:lineRule="auto"/>
              <w:rPr>
                <w:rFonts w:ascii="Calibri" w:eastAsia="Calibri" w:hAnsi="Calibri" w:cs="Calibri"/>
                <w:sz w:val="22"/>
                <w:szCs w:val="22"/>
              </w:rPr>
            </w:pPr>
            <w:r w:rsidRPr="7658031A">
              <w:rPr>
                <w:rFonts w:ascii="Calibri" w:eastAsia="Calibri" w:hAnsi="Calibri" w:cs="Calibri"/>
                <w:b/>
                <w:bCs/>
                <w:sz w:val="22"/>
                <w:szCs w:val="22"/>
                <w:lang w:val="en-GB"/>
              </w:rPr>
              <w:t>Customers</w:t>
            </w:r>
          </w:p>
        </w:tc>
        <w:tc>
          <w:tcPr>
            <w:tcW w:w="3825" w:type="dxa"/>
            <w:tcMar>
              <w:left w:w="105" w:type="dxa"/>
              <w:right w:w="105" w:type="dxa"/>
            </w:tcMar>
          </w:tcPr>
          <w:p w14:paraId="638C4EFB" w14:textId="345697CE" w:rsidR="04A136EE" w:rsidRDefault="7658031A" w:rsidP="04A136EE">
            <w:pPr>
              <w:spacing w:line="259" w:lineRule="auto"/>
              <w:rPr>
                <w:rFonts w:ascii="Calibri" w:eastAsia="Calibri" w:hAnsi="Calibri" w:cs="Calibri"/>
                <w:sz w:val="22"/>
                <w:szCs w:val="22"/>
                <w:lang w:val="en-GB"/>
              </w:rPr>
            </w:pPr>
            <w:r w:rsidRPr="7658031A">
              <w:rPr>
                <w:rFonts w:ascii="Calibri" w:eastAsia="Calibri" w:hAnsi="Calibri" w:cs="Calibri"/>
                <w:b/>
                <w:bCs/>
                <w:sz w:val="22"/>
                <w:szCs w:val="22"/>
                <w:lang w:val="en-GB"/>
              </w:rPr>
              <w:t>Market Share</w:t>
            </w:r>
          </w:p>
        </w:tc>
      </w:tr>
      <w:tr w:rsidR="04A136EE" w14:paraId="0B3154C5" w14:textId="77777777" w:rsidTr="7658031A">
        <w:trPr>
          <w:trHeight w:val="555"/>
        </w:trPr>
        <w:tc>
          <w:tcPr>
            <w:tcW w:w="1950" w:type="dxa"/>
            <w:tcMar>
              <w:left w:w="105" w:type="dxa"/>
              <w:right w:w="105" w:type="dxa"/>
            </w:tcMar>
          </w:tcPr>
          <w:p w14:paraId="162C1AED" w14:textId="42F2831C" w:rsidR="04A136EE" w:rsidRDefault="00000000" w:rsidP="7658031A">
            <w:pPr>
              <w:spacing w:line="259" w:lineRule="auto"/>
              <w:rPr>
                <w:rFonts w:ascii="Calibri" w:eastAsia="Calibri" w:hAnsi="Calibri" w:cs="Calibri"/>
                <w:color w:val="000000" w:themeColor="text1"/>
                <w:sz w:val="22"/>
                <w:szCs w:val="22"/>
                <w:lang w:val="en-US"/>
              </w:rPr>
            </w:pPr>
            <w:hyperlink r:id="rId8">
              <w:r w:rsidR="7658031A" w:rsidRPr="7658031A">
                <w:rPr>
                  <w:rStyle w:val="Hyperlink"/>
                  <w:rFonts w:ascii="Calibri" w:eastAsia="Calibri" w:hAnsi="Calibri" w:cs="Calibri"/>
                  <w:sz w:val="22"/>
                  <w:szCs w:val="22"/>
                  <w:lang w:val="en-US"/>
                </w:rPr>
                <w:t>$7.4M</w:t>
              </w:r>
            </w:hyperlink>
          </w:p>
        </w:tc>
        <w:tc>
          <w:tcPr>
            <w:tcW w:w="2799" w:type="dxa"/>
            <w:tcMar>
              <w:left w:w="105" w:type="dxa"/>
              <w:right w:w="105" w:type="dxa"/>
            </w:tcMar>
          </w:tcPr>
          <w:p w14:paraId="0901B103" w14:textId="18CE7CF0" w:rsidR="04A136EE" w:rsidRDefault="7658031A" w:rsidP="7658031A">
            <w:pPr>
              <w:spacing w:line="259" w:lineRule="auto"/>
              <w:rPr>
                <w:rFonts w:ascii="Calibri" w:eastAsia="Calibri" w:hAnsi="Calibri" w:cs="Calibri"/>
                <w:sz w:val="22"/>
                <w:szCs w:val="22"/>
                <w:lang w:val="en-GB"/>
              </w:rPr>
            </w:pPr>
            <w:r w:rsidRPr="7658031A">
              <w:rPr>
                <w:rFonts w:ascii="Calibri" w:eastAsia="Calibri" w:hAnsi="Calibri" w:cs="Calibri"/>
                <w:sz w:val="22"/>
                <w:szCs w:val="22"/>
                <w:lang w:val="en-GB"/>
              </w:rPr>
              <w:t>51-200</w:t>
            </w:r>
          </w:p>
        </w:tc>
        <w:tc>
          <w:tcPr>
            <w:tcW w:w="1940" w:type="dxa"/>
            <w:tcMar>
              <w:left w:w="105" w:type="dxa"/>
              <w:right w:w="105" w:type="dxa"/>
            </w:tcMar>
          </w:tcPr>
          <w:p w14:paraId="442707F8" w14:textId="2CD6758E" w:rsidR="04A136EE" w:rsidRDefault="7658031A" w:rsidP="7658031A">
            <w:pPr>
              <w:spacing w:line="259" w:lineRule="auto"/>
              <w:rPr>
                <w:rFonts w:ascii="Calibri" w:eastAsia="Calibri" w:hAnsi="Calibri" w:cs="Calibri"/>
                <w:sz w:val="22"/>
                <w:szCs w:val="22"/>
                <w:lang w:val="en-GB"/>
              </w:rPr>
            </w:pPr>
            <w:r w:rsidRPr="7658031A">
              <w:rPr>
                <w:rFonts w:ascii="Calibri" w:eastAsia="Calibri" w:hAnsi="Calibri" w:cs="Calibri"/>
                <w:sz w:val="22"/>
                <w:szCs w:val="22"/>
                <w:lang w:val="en-GB"/>
              </w:rPr>
              <w:t>B2B(Schools) &amp; B2C</w:t>
            </w:r>
          </w:p>
        </w:tc>
        <w:tc>
          <w:tcPr>
            <w:tcW w:w="3825" w:type="dxa"/>
            <w:tcMar>
              <w:left w:w="105" w:type="dxa"/>
              <w:right w:w="105" w:type="dxa"/>
            </w:tcMar>
          </w:tcPr>
          <w:p w14:paraId="2D6FA419" w14:textId="30FA9887" w:rsidR="04A136EE" w:rsidRDefault="7658031A" w:rsidP="7658031A">
            <w:pPr>
              <w:spacing w:line="259" w:lineRule="auto"/>
              <w:rPr>
                <w:rFonts w:ascii="Calibri" w:eastAsia="Calibri" w:hAnsi="Calibri" w:cs="Calibri"/>
                <w:sz w:val="22"/>
                <w:szCs w:val="22"/>
                <w:lang w:val="en-GB"/>
              </w:rPr>
            </w:pPr>
            <w:r w:rsidRPr="7658031A">
              <w:rPr>
                <w:rFonts w:ascii="Calibri" w:eastAsia="Calibri" w:hAnsi="Calibri" w:cs="Calibri"/>
                <w:sz w:val="22"/>
                <w:szCs w:val="22"/>
                <w:lang w:val="en-GB"/>
              </w:rPr>
              <w:t>N/A</w:t>
            </w:r>
          </w:p>
        </w:tc>
      </w:tr>
      <w:tr w:rsidR="04A136EE" w14:paraId="4EFC1976" w14:textId="77777777" w:rsidTr="7658031A">
        <w:trPr>
          <w:trHeight w:val="300"/>
        </w:trPr>
        <w:tc>
          <w:tcPr>
            <w:tcW w:w="1950" w:type="dxa"/>
            <w:tcMar>
              <w:left w:w="105" w:type="dxa"/>
              <w:right w:w="105" w:type="dxa"/>
            </w:tcMar>
          </w:tcPr>
          <w:p w14:paraId="68EBE918" w14:textId="714984C0" w:rsidR="04A136EE" w:rsidRDefault="7658031A" w:rsidP="7658031A">
            <w:pPr>
              <w:spacing w:line="259" w:lineRule="auto"/>
              <w:rPr>
                <w:rFonts w:ascii="Calibri" w:eastAsia="Calibri" w:hAnsi="Calibri" w:cs="Calibri"/>
                <w:sz w:val="22"/>
                <w:szCs w:val="22"/>
              </w:rPr>
            </w:pPr>
            <w:r w:rsidRPr="7658031A">
              <w:rPr>
                <w:rFonts w:ascii="Calibri" w:eastAsia="Calibri" w:hAnsi="Calibri" w:cs="Calibri"/>
                <w:b/>
                <w:bCs/>
                <w:sz w:val="22"/>
                <w:szCs w:val="22"/>
                <w:lang w:val="en-GB"/>
              </w:rPr>
              <w:t>Founded</w:t>
            </w:r>
          </w:p>
        </w:tc>
        <w:tc>
          <w:tcPr>
            <w:tcW w:w="2799" w:type="dxa"/>
            <w:tcMar>
              <w:left w:w="105" w:type="dxa"/>
              <w:right w:w="105" w:type="dxa"/>
            </w:tcMar>
          </w:tcPr>
          <w:p w14:paraId="78FA1522" w14:textId="2D11F152" w:rsidR="04A136EE" w:rsidRDefault="7658031A" w:rsidP="7658031A">
            <w:pPr>
              <w:spacing w:line="259" w:lineRule="auto"/>
              <w:rPr>
                <w:rFonts w:ascii="Calibri" w:eastAsia="Calibri" w:hAnsi="Calibri" w:cs="Calibri"/>
                <w:sz w:val="22"/>
                <w:szCs w:val="22"/>
              </w:rPr>
            </w:pPr>
            <w:r w:rsidRPr="7658031A">
              <w:rPr>
                <w:rFonts w:ascii="Calibri" w:eastAsia="Calibri" w:hAnsi="Calibri" w:cs="Calibri"/>
                <w:b/>
                <w:bCs/>
                <w:sz w:val="22"/>
                <w:szCs w:val="22"/>
                <w:lang w:val="en-GB"/>
              </w:rPr>
              <w:t>Location</w:t>
            </w:r>
          </w:p>
        </w:tc>
        <w:tc>
          <w:tcPr>
            <w:tcW w:w="1940" w:type="dxa"/>
            <w:tcMar>
              <w:left w:w="105" w:type="dxa"/>
              <w:right w:w="105" w:type="dxa"/>
            </w:tcMar>
          </w:tcPr>
          <w:p w14:paraId="26C6D65A" w14:textId="4224153B" w:rsidR="04A136EE" w:rsidRDefault="7658031A" w:rsidP="7658031A">
            <w:pPr>
              <w:spacing w:line="259" w:lineRule="auto"/>
              <w:rPr>
                <w:rFonts w:ascii="Calibri" w:eastAsia="Calibri" w:hAnsi="Calibri" w:cs="Calibri"/>
                <w:sz w:val="22"/>
                <w:szCs w:val="22"/>
              </w:rPr>
            </w:pPr>
            <w:r w:rsidRPr="7658031A">
              <w:rPr>
                <w:rFonts w:ascii="Calibri" w:eastAsia="Calibri" w:hAnsi="Calibri" w:cs="Calibri"/>
                <w:b/>
                <w:bCs/>
                <w:sz w:val="22"/>
                <w:szCs w:val="22"/>
                <w:lang w:val="en-GB"/>
              </w:rPr>
              <w:t>Website</w:t>
            </w:r>
          </w:p>
        </w:tc>
        <w:tc>
          <w:tcPr>
            <w:tcW w:w="3825" w:type="dxa"/>
            <w:tcMar>
              <w:left w:w="105" w:type="dxa"/>
              <w:right w:w="105" w:type="dxa"/>
            </w:tcMar>
          </w:tcPr>
          <w:p w14:paraId="368D9C3B" w14:textId="74DB1EDD" w:rsidR="04A136EE" w:rsidRDefault="7658031A" w:rsidP="7658031A">
            <w:pPr>
              <w:spacing w:line="259" w:lineRule="auto"/>
              <w:rPr>
                <w:rFonts w:ascii="Calibri" w:eastAsia="Calibri" w:hAnsi="Calibri" w:cs="Calibri"/>
                <w:sz w:val="22"/>
                <w:szCs w:val="22"/>
                <w:lang w:val="en-GB"/>
              </w:rPr>
            </w:pPr>
            <w:r w:rsidRPr="7658031A">
              <w:rPr>
                <w:rFonts w:ascii="Calibri" w:eastAsia="Calibri" w:hAnsi="Calibri" w:cs="Calibri"/>
                <w:b/>
                <w:bCs/>
                <w:sz w:val="22"/>
                <w:szCs w:val="22"/>
                <w:lang w:val="en-GB"/>
              </w:rPr>
              <w:t>Funding</w:t>
            </w:r>
          </w:p>
        </w:tc>
      </w:tr>
      <w:tr w:rsidR="04A136EE" w14:paraId="4E49B417" w14:textId="77777777" w:rsidTr="7658031A">
        <w:trPr>
          <w:trHeight w:val="300"/>
        </w:trPr>
        <w:tc>
          <w:tcPr>
            <w:tcW w:w="1950" w:type="dxa"/>
            <w:tcMar>
              <w:left w:w="105" w:type="dxa"/>
              <w:right w:w="105" w:type="dxa"/>
            </w:tcMar>
          </w:tcPr>
          <w:p w14:paraId="4CE3D2CE" w14:textId="58E403C4" w:rsidR="04A136EE" w:rsidRDefault="7658031A" w:rsidP="7658031A">
            <w:pPr>
              <w:spacing w:line="259" w:lineRule="auto"/>
              <w:rPr>
                <w:rFonts w:ascii="Calibri" w:eastAsia="Calibri" w:hAnsi="Calibri" w:cs="Calibri"/>
                <w:sz w:val="22"/>
                <w:szCs w:val="22"/>
                <w:lang w:val="en-GB"/>
              </w:rPr>
            </w:pPr>
            <w:r w:rsidRPr="7658031A">
              <w:rPr>
                <w:rFonts w:ascii="Calibri" w:eastAsia="Calibri" w:hAnsi="Calibri" w:cs="Calibri"/>
                <w:sz w:val="22"/>
                <w:szCs w:val="22"/>
                <w:lang w:val="en-GB"/>
              </w:rPr>
              <w:t>2005</w:t>
            </w:r>
          </w:p>
        </w:tc>
        <w:tc>
          <w:tcPr>
            <w:tcW w:w="2799" w:type="dxa"/>
            <w:tcMar>
              <w:left w:w="105" w:type="dxa"/>
              <w:right w:w="105" w:type="dxa"/>
            </w:tcMar>
          </w:tcPr>
          <w:p w14:paraId="08A67193" w14:textId="2C12DE26" w:rsidR="04A136EE" w:rsidRDefault="7658031A" w:rsidP="7658031A">
            <w:pPr>
              <w:spacing w:line="259" w:lineRule="auto"/>
              <w:rPr>
                <w:rFonts w:ascii="Calibri" w:eastAsia="Calibri" w:hAnsi="Calibri" w:cs="Calibri"/>
                <w:sz w:val="22"/>
                <w:szCs w:val="22"/>
                <w:lang w:val="en-GB"/>
              </w:rPr>
            </w:pPr>
            <w:r w:rsidRPr="7658031A">
              <w:rPr>
                <w:rFonts w:ascii="Calibri" w:eastAsia="Calibri" w:hAnsi="Calibri" w:cs="Calibri"/>
                <w:sz w:val="22"/>
                <w:szCs w:val="22"/>
                <w:lang w:val="en-GB"/>
              </w:rPr>
              <w:t>Setup in - Lincolnshire, Illinois</w:t>
            </w:r>
          </w:p>
          <w:p w14:paraId="00D2FD61" w14:textId="534B6E33" w:rsidR="04A136EE" w:rsidRDefault="7658031A" w:rsidP="7658031A">
            <w:pPr>
              <w:spacing w:line="259" w:lineRule="auto"/>
              <w:rPr>
                <w:del w:id="0" w:author="Guest User" w:date="2023-10-16T12:16:00Z"/>
                <w:rFonts w:ascii="Calibri" w:eastAsia="Calibri" w:hAnsi="Calibri" w:cs="Calibri"/>
                <w:sz w:val="22"/>
                <w:szCs w:val="22"/>
                <w:lang w:val="en-GB"/>
              </w:rPr>
            </w:pPr>
            <w:r w:rsidRPr="7658031A">
              <w:rPr>
                <w:rFonts w:ascii="Calibri" w:eastAsia="Calibri" w:hAnsi="Calibri" w:cs="Calibri"/>
                <w:sz w:val="22"/>
                <w:szCs w:val="22"/>
                <w:lang w:val="en-GB"/>
              </w:rPr>
              <w:t>Present in – US, Canada</w:t>
            </w:r>
          </w:p>
          <w:p w14:paraId="4FDF8DBD" w14:textId="49DFD7AF" w:rsidR="04A136EE" w:rsidRDefault="04A136EE" w:rsidP="7658031A">
            <w:pPr>
              <w:spacing w:line="259" w:lineRule="auto"/>
              <w:rPr>
                <w:rFonts w:ascii="Calibri" w:eastAsia="Calibri" w:hAnsi="Calibri" w:cs="Calibri"/>
                <w:sz w:val="22"/>
                <w:szCs w:val="22"/>
                <w:lang w:val="en-GB"/>
              </w:rPr>
            </w:pPr>
          </w:p>
        </w:tc>
        <w:tc>
          <w:tcPr>
            <w:tcW w:w="1940" w:type="dxa"/>
            <w:tcMar>
              <w:left w:w="105" w:type="dxa"/>
              <w:right w:w="105" w:type="dxa"/>
            </w:tcMar>
          </w:tcPr>
          <w:p w14:paraId="3CD185C5" w14:textId="7158B6AE" w:rsidR="04A136EE" w:rsidRDefault="00000000" w:rsidP="7658031A">
            <w:pPr>
              <w:spacing w:line="259" w:lineRule="auto"/>
              <w:rPr>
                <w:rFonts w:ascii="Calibri" w:eastAsia="Calibri" w:hAnsi="Calibri" w:cs="Calibri"/>
                <w:sz w:val="22"/>
                <w:szCs w:val="22"/>
                <w:lang w:val="en-US"/>
              </w:rPr>
            </w:pPr>
            <w:hyperlink r:id="rId9">
              <w:r w:rsidR="7658031A" w:rsidRPr="7658031A">
                <w:rPr>
                  <w:rStyle w:val="Hyperlink"/>
                  <w:rFonts w:ascii="Calibri" w:eastAsia="Calibri" w:hAnsi="Calibri" w:cs="Calibri"/>
                  <w:sz w:val="22"/>
                  <w:szCs w:val="22"/>
                  <w:lang w:val="en-US"/>
                </w:rPr>
                <w:t>95 Percent Group</w:t>
              </w:r>
            </w:hyperlink>
          </w:p>
        </w:tc>
        <w:tc>
          <w:tcPr>
            <w:tcW w:w="3825" w:type="dxa"/>
            <w:tcMar>
              <w:left w:w="105" w:type="dxa"/>
              <w:right w:w="105" w:type="dxa"/>
            </w:tcMar>
          </w:tcPr>
          <w:p w14:paraId="43537134" w14:textId="6577EE03" w:rsidR="04A136EE" w:rsidRDefault="7658031A" w:rsidP="7658031A">
            <w:pPr>
              <w:spacing w:line="259" w:lineRule="auto"/>
              <w:rPr>
                <w:rFonts w:ascii="Calibri" w:eastAsia="Calibri" w:hAnsi="Calibri" w:cs="Calibri"/>
                <w:sz w:val="22"/>
                <w:szCs w:val="22"/>
                <w:lang w:val="en-US"/>
              </w:rPr>
            </w:pPr>
            <w:r w:rsidRPr="7658031A">
              <w:rPr>
                <w:rFonts w:ascii="Calibri" w:eastAsia="Calibri" w:hAnsi="Calibri" w:cs="Calibri"/>
                <w:sz w:val="22"/>
                <w:szCs w:val="22"/>
                <w:lang w:val="en-US"/>
              </w:rPr>
              <w:t xml:space="preserve">Funded by Leed Equity partners for an undisclosed amount. </w:t>
            </w:r>
            <w:hyperlink r:id="rId10">
              <w:r w:rsidRPr="7658031A">
                <w:rPr>
                  <w:rStyle w:val="Hyperlink"/>
                  <w:rFonts w:ascii="Calibri" w:eastAsia="Calibri" w:hAnsi="Calibri" w:cs="Calibri"/>
                  <w:sz w:val="22"/>
                  <w:szCs w:val="22"/>
                  <w:lang w:val="en-US"/>
                </w:rPr>
                <w:t>(Round 1)</w:t>
              </w:r>
            </w:hyperlink>
            <w:r w:rsidRPr="7658031A">
              <w:rPr>
                <w:rFonts w:ascii="Calibri" w:eastAsia="Calibri" w:hAnsi="Calibri" w:cs="Calibri"/>
                <w:sz w:val="22"/>
                <w:szCs w:val="22"/>
                <w:lang w:val="en-US"/>
              </w:rPr>
              <w:t xml:space="preserve">  - Dec 7,2021</w:t>
            </w:r>
          </w:p>
        </w:tc>
      </w:tr>
    </w:tbl>
    <w:p w14:paraId="2DF0AA01" w14:textId="06CCED7F" w:rsidR="66FC551D" w:rsidRDefault="66FC551D" w:rsidP="7658031A">
      <w:pPr>
        <w:widowControl w:val="0"/>
        <w:tabs>
          <w:tab w:val="left" w:pos="2814"/>
        </w:tabs>
        <w:spacing w:before="240" w:after="160" w:line="259" w:lineRule="auto"/>
        <w:rPr>
          <w:rStyle w:val="Hyperlink"/>
          <w:rFonts w:ascii="Calibri" w:eastAsia="Calibri" w:hAnsi="Calibri" w:cs="Calibri"/>
          <w:i/>
          <w:iCs/>
          <w:sz w:val="22"/>
          <w:szCs w:val="22"/>
        </w:rPr>
      </w:pPr>
      <w:r>
        <w:br/>
      </w:r>
      <w:r w:rsidR="7658031A" w:rsidRPr="7658031A">
        <w:rPr>
          <w:rFonts w:ascii="Calibri" w:eastAsia="Calibri" w:hAnsi="Calibri" w:cs="Calibri"/>
          <w:color w:val="2F5496" w:themeColor="accent1" w:themeShade="BF"/>
          <w:sz w:val="26"/>
          <w:szCs w:val="26"/>
          <w:lang w:val="en-GB"/>
        </w:rPr>
        <w:t>Mission</w:t>
      </w:r>
      <w:r w:rsidR="7658031A" w:rsidRPr="7658031A">
        <w:rPr>
          <w:rFonts w:ascii="Calibri" w:eastAsia="Calibri" w:hAnsi="Calibri" w:cs="Calibri"/>
          <w:b/>
          <w:bCs/>
          <w:color w:val="2F5496" w:themeColor="accent1" w:themeShade="BF"/>
          <w:sz w:val="26"/>
          <w:szCs w:val="26"/>
          <w:lang w:val="en-GB"/>
        </w:rPr>
        <w:t xml:space="preserve">: </w:t>
      </w:r>
    </w:p>
    <w:p w14:paraId="2CE648DB" w14:textId="01DE4D37" w:rsidR="66FC551D" w:rsidRDefault="66FC551D" w:rsidP="7658031A">
      <w:pPr>
        <w:widowControl w:val="0"/>
        <w:tabs>
          <w:tab w:val="left" w:pos="2814"/>
        </w:tabs>
        <w:spacing w:before="240" w:after="160" w:line="259" w:lineRule="auto"/>
        <w:ind w:left="720"/>
        <w:rPr>
          <w:rStyle w:val="Hyperlink"/>
          <w:rFonts w:ascii="Calibri" w:eastAsia="Calibri" w:hAnsi="Calibri" w:cs="Calibri"/>
          <w:i/>
          <w:iCs/>
          <w:sz w:val="22"/>
          <w:szCs w:val="22"/>
        </w:rPr>
      </w:pPr>
      <w:r>
        <w:br/>
      </w:r>
      <w:r w:rsidR="7658031A" w:rsidRPr="7658031A">
        <w:rPr>
          <w:rFonts w:ascii="Calibri" w:eastAsia="Calibri" w:hAnsi="Calibri" w:cs="Calibri"/>
          <w:sz w:val="22"/>
          <w:szCs w:val="22"/>
        </w:rPr>
        <w:t>“95 Percent groups’s mission is to build on science to empower teachers—supplying the knowledge, resources, and support they need—to develop strong readers.”</w:t>
      </w:r>
      <w:r w:rsidR="7658031A" w:rsidRPr="7658031A">
        <w:rPr>
          <w:rFonts w:ascii="Calibri" w:eastAsia="Calibri" w:hAnsi="Calibri" w:cs="Calibri"/>
          <w:i/>
          <w:iCs/>
          <w:sz w:val="22"/>
          <w:szCs w:val="22"/>
          <w:u w:val="single"/>
        </w:rPr>
        <w:t xml:space="preserve"> </w:t>
      </w:r>
      <w:r w:rsidR="7658031A" w:rsidRPr="7658031A">
        <w:rPr>
          <w:rFonts w:ascii="Calibri" w:eastAsia="Calibri" w:hAnsi="Calibri" w:cs="Calibri"/>
          <w:i/>
          <w:iCs/>
          <w:sz w:val="22"/>
          <w:szCs w:val="22"/>
        </w:rPr>
        <w:t>(About)\</w:t>
      </w:r>
    </w:p>
    <w:p w14:paraId="7C75205A" w14:textId="6353A826" w:rsidR="7658031A" w:rsidRDefault="7658031A" w:rsidP="7658031A">
      <w:pPr>
        <w:widowControl w:val="0"/>
        <w:tabs>
          <w:tab w:val="left" w:pos="2814"/>
        </w:tabs>
        <w:spacing w:before="240" w:after="160" w:line="259" w:lineRule="auto"/>
        <w:ind w:left="720"/>
        <w:rPr>
          <w:rFonts w:ascii="Calibri" w:eastAsia="Calibri" w:hAnsi="Calibri" w:cs="Calibri"/>
          <w:i/>
          <w:iCs/>
          <w:sz w:val="22"/>
          <w:szCs w:val="22"/>
        </w:rPr>
      </w:pPr>
    </w:p>
    <w:p w14:paraId="168D3CCE" w14:textId="629ED690" w:rsidR="7658031A" w:rsidRDefault="7658031A" w:rsidP="7658031A">
      <w:pPr>
        <w:pStyle w:val="Heading1"/>
        <w:spacing w:line="259" w:lineRule="auto"/>
        <w:rPr>
          <w:rFonts w:ascii="Calibri" w:eastAsia="Calibri" w:hAnsi="Calibri" w:cs="Calibri"/>
          <w:b/>
          <w:bCs/>
          <w:sz w:val="26"/>
          <w:szCs w:val="26"/>
          <w:lang w:val="en-US"/>
        </w:rPr>
      </w:pPr>
      <w:r w:rsidRPr="7658031A">
        <w:rPr>
          <w:rFonts w:ascii="Calibri" w:eastAsia="Calibri" w:hAnsi="Calibri" w:cs="Calibri"/>
          <w:sz w:val="26"/>
          <w:szCs w:val="26"/>
          <w:lang w:val="en-US"/>
        </w:rPr>
        <w:t>Description</w:t>
      </w:r>
      <w:r w:rsidRPr="7658031A">
        <w:rPr>
          <w:rFonts w:ascii="Calibri" w:eastAsia="Calibri" w:hAnsi="Calibri" w:cs="Calibri"/>
          <w:b/>
          <w:bCs/>
          <w:sz w:val="26"/>
          <w:szCs w:val="26"/>
          <w:lang w:val="en-US"/>
        </w:rPr>
        <w:t>:</w:t>
      </w:r>
    </w:p>
    <w:p w14:paraId="1238B718" w14:textId="62D0DA47" w:rsidR="7658031A" w:rsidRDefault="7658031A" w:rsidP="7658031A">
      <w:pPr>
        <w:rPr>
          <w:lang w:val="en-US"/>
        </w:rPr>
      </w:pPr>
    </w:p>
    <w:p w14:paraId="21E8AAFD" w14:textId="66A508C5" w:rsidR="7658031A" w:rsidRDefault="7658031A" w:rsidP="7658031A">
      <w:pPr>
        <w:widowControl w:val="0"/>
        <w:tabs>
          <w:tab w:val="left" w:pos="2814"/>
        </w:tabs>
        <w:spacing w:before="240" w:after="160" w:line="259" w:lineRule="auto"/>
        <w:ind w:left="720"/>
        <w:rPr>
          <w:rFonts w:ascii="Calibri" w:eastAsia="Calibri" w:hAnsi="Calibri" w:cs="Calibri"/>
          <w:b/>
          <w:bCs/>
          <w:color w:val="000000" w:themeColor="text1"/>
          <w:sz w:val="22"/>
          <w:szCs w:val="22"/>
          <w:lang w:val="en-US"/>
        </w:rPr>
      </w:pPr>
      <w:r w:rsidRPr="7658031A">
        <w:rPr>
          <w:rFonts w:ascii="Calibri" w:eastAsia="Calibri" w:hAnsi="Calibri" w:cs="Calibri"/>
          <w:sz w:val="22"/>
          <w:szCs w:val="22"/>
          <w:lang w:val="en-US"/>
        </w:rPr>
        <w:t xml:space="preserve">The 95 Percent Group is an educational company that offers the information, materials, and assistance that schools, institutions, etc. require in order to create strong readers. One95's literacy ecosystem integrates professional learning and evidence-based literacy products using a method that is based on structured literacy. This system supports consistent instructional routines across tiers and has been shown and trusted to help students close skill gaps and read fluently. The 95 Percent Group is dedicated to furthering research, industry standards, and thought leadership in the field of reading science in general. this in paraphrase </w:t>
      </w:r>
      <w:hyperlink r:id="rId11">
        <w:r w:rsidRPr="7658031A">
          <w:rPr>
            <w:rStyle w:val="Hyperlink"/>
            <w:rFonts w:ascii="Calibri" w:eastAsia="Calibri" w:hAnsi="Calibri" w:cs="Calibri"/>
            <w:i/>
            <w:iCs/>
            <w:sz w:val="22"/>
            <w:szCs w:val="22"/>
          </w:rPr>
          <w:t>(About)</w:t>
        </w:r>
      </w:hyperlink>
    </w:p>
    <w:p w14:paraId="10F679C6" w14:textId="4E1D99A3" w:rsidR="7658031A" w:rsidRDefault="7658031A" w:rsidP="7658031A">
      <w:pPr>
        <w:widowControl w:val="0"/>
        <w:tabs>
          <w:tab w:val="left" w:pos="2814"/>
        </w:tabs>
        <w:spacing w:before="240" w:after="160" w:line="259" w:lineRule="auto"/>
        <w:ind w:left="720"/>
        <w:rPr>
          <w:rFonts w:ascii="Calibri" w:eastAsia="Calibri" w:hAnsi="Calibri" w:cs="Calibri"/>
          <w:i/>
          <w:iCs/>
          <w:sz w:val="22"/>
          <w:szCs w:val="22"/>
        </w:rPr>
      </w:pPr>
      <w:r w:rsidRPr="7658031A">
        <w:rPr>
          <w:rFonts w:ascii="Calibri" w:eastAsia="Calibri" w:hAnsi="Calibri" w:cs="Calibri"/>
          <w:i/>
          <w:iCs/>
          <w:sz w:val="22"/>
          <w:szCs w:val="22"/>
        </w:rPr>
        <w:t>They offer 3 Tiers of instructions:</w:t>
      </w:r>
    </w:p>
    <w:p w14:paraId="1412C012" w14:textId="4F4E8802" w:rsidR="7658031A" w:rsidRDefault="7658031A" w:rsidP="7658031A">
      <w:pPr>
        <w:widowControl w:val="0"/>
        <w:tabs>
          <w:tab w:val="left" w:pos="2814"/>
        </w:tabs>
        <w:spacing w:line="259" w:lineRule="auto"/>
        <w:ind w:left="720"/>
        <w:rPr>
          <w:rFonts w:ascii="Calibri" w:eastAsia="Calibri" w:hAnsi="Calibri" w:cs="Calibri"/>
          <w:sz w:val="22"/>
          <w:szCs w:val="22"/>
        </w:rPr>
      </w:pPr>
      <w:r w:rsidRPr="7658031A">
        <w:rPr>
          <w:rFonts w:ascii="Calibri" w:eastAsia="Calibri" w:hAnsi="Calibri" w:cs="Calibri"/>
          <w:sz w:val="22"/>
          <w:szCs w:val="22"/>
        </w:rPr>
        <w:t>Tier 1: Whole-class instruction for all students.</w:t>
      </w:r>
    </w:p>
    <w:p w14:paraId="1E5D3863" w14:textId="66C0FAD9" w:rsidR="7658031A" w:rsidRDefault="7658031A" w:rsidP="7658031A">
      <w:pPr>
        <w:widowControl w:val="0"/>
        <w:tabs>
          <w:tab w:val="left" w:pos="2814"/>
        </w:tabs>
        <w:spacing w:line="259" w:lineRule="auto"/>
        <w:ind w:left="720"/>
        <w:rPr>
          <w:rFonts w:ascii="Calibri" w:eastAsia="Calibri" w:hAnsi="Calibri" w:cs="Calibri"/>
          <w:sz w:val="22"/>
          <w:szCs w:val="22"/>
        </w:rPr>
      </w:pPr>
      <w:r w:rsidRPr="7658031A">
        <w:rPr>
          <w:rFonts w:ascii="Calibri" w:eastAsia="Calibri" w:hAnsi="Calibri" w:cs="Calibri"/>
          <w:sz w:val="22"/>
          <w:szCs w:val="22"/>
        </w:rPr>
        <w:t xml:space="preserve">Tier 2: Small group or individual intervention for struggling readers. </w:t>
      </w:r>
    </w:p>
    <w:p w14:paraId="77E741B5" w14:textId="14000683" w:rsidR="7658031A" w:rsidRDefault="7658031A" w:rsidP="7658031A">
      <w:pPr>
        <w:widowControl w:val="0"/>
        <w:tabs>
          <w:tab w:val="left" w:pos="2814"/>
        </w:tabs>
        <w:spacing w:line="259" w:lineRule="auto"/>
        <w:ind w:left="720"/>
        <w:rPr>
          <w:rFonts w:ascii="Calibri" w:eastAsia="Calibri" w:hAnsi="Calibri" w:cs="Calibri"/>
          <w:sz w:val="22"/>
          <w:szCs w:val="22"/>
        </w:rPr>
      </w:pPr>
      <w:r w:rsidRPr="7658031A">
        <w:rPr>
          <w:rFonts w:ascii="Calibri" w:eastAsia="Calibri" w:hAnsi="Calibri" w:cs="Calibri"/>
          <w:sz w:val="22"/>
          <w:szCs w:val="22"/>
        </w:rPr>
        <w:t>Tier 3: Intensive, individualized intervention for severely struggling readers.</w:t>
      </w:r>
    </w:p>
    <w:p w14:paraId="094AA035" w14:textId="02AD7399" w:rsidR="7658031A" w:rsidRDefault="7658031A" w:rsidP="7658031A">
      <w:pPr>
        <w:widowControl w:val="0"/>
        <w:tabs>
          <w:tab w:val="left" w:pos="2814"/>
        </w:tabs>
        <w:spacing w:before="240" w:after="160" w:line="259" w:lineRule="auto"/>
        <w:ind w:left="720"/>
        <w:rPr>
          <w:rFonts w:ascii="Calibri" w:eastAsia="Calibri" w:hAnsi="Calibri" w:cs="Calibri"/>
          <w:i/>
          <w:iCs/>
          <w:sz w:val="22"/>
          <w:szCs w:val="22"/>
        </w:rPr>
      </w:pPr>
    </w:p>
    <w:p w14:paraId="56901F6E" w14:textId="4F1EF418" w:rsidR="7658031A" w:rsidRDefault="7658031A" w:rsidP="7658031A">
      <w:pPr>
        <w:widowControl w:val="0"/>
        <w:tabs>
          <w:tab w:val="left" w:pos="2814"/>
        </w:tabs>
        <w:spacing w:before="240" w:after="160" w:line="259" w:lineRule="auto"/>
        <w:rPr>
          <w:rFonts w:ascii="Calibri" w:eastAsia="Calibri" w:hAnsi="Calibri" w:cs="Calibri"/>
          <w:color w:val="2F5496" w:themeColor="accent1" w:themeShade="BF"/>
          <w:sz w:val="26"/>
          <w:szCs w:val="26"/>
          <w:lang w:val="en-US"/>
        </w:rPr>
      </w:pPr>
    </w:p>
    <w:p w14:paraId="3AB87E3F" w14:textId="335CFDFD" w:rsidR="00193402" w:rsidRDefault="7658031A" w:rsidP="7658031A">
      <w:pPr>
        <w:widowControl w:val="0"/>
        <w:tabs>
          <w:tab w:val="left" w:pos="2814"/>
        </w:tabs>
        <w:spacing w:before="240" w:after="160" w:line="259" w:lineRule="auto"/>
        <w:rPr>
          <w:rFonts w:ascii="Calibri" w:eastAsia="Calibri" w:hAnsi="Calibri" w:cs="Calibri"/>
          <w:color w:val="000000" w:themeColor="text1"/>
          <w:sz w:val="22"/>
          <w:szCs w:val="22"/>
          <w:lang w:val="en-US"/>
        </w:rPr>
      </w:pPr>
      <w:r w:rsidRPr="7658031A">
        <w:rPr>
          <w:rFonts w:ascii="Calibri" w:eastAsia="Calibri" w:hAnsi="Calibri" w:cs="Calibri"/>
          <w:color w:val="2F5496" w:themeColor="accent1" w:themeShade="BF"/>
          <w:sz w:val="26"/>
          <w:szCs w:val="26"/>
          <w:lang w:val="en-US"/>
        </w:rPr>
        <w:t>Social Media:</w:t>
      </w:r>
      <w:r w:rsidRPr="7658031A">
        <w:rPr>
          <w:rFonts w:ascii="Calibri" w:eastAsia="Calibri" w:hAnsi="Calibri" w:cs="Calibri"/>
          <w:b/>
          <w:bCs/>
          <w:sz w:val="22"/>
          <w:szCs w:val="22"/>
          <w:lang w:val="en-US"/>
        </w:rPr>
        <w:t xml:space="preserve"> </w:t>
      </w:r>
      <w:hyperlink r:id="rId12">
        <w:r w:rsidRPr="7658031A">
          <w:rPr>
            <w:rStyle w:val="Hyperlink"/>
            <w:rFonts w:ascii="Calibri" w:eastAsia="Calibri" w:hAnsi="Calibri" w:cs="Calibri"/>
            <w:sz w:val="22"/>
            <w:szCs w:val="22"/>
            <w:lang w:val="en-US"/>
          </w:rPr>
          <w:t>Facebook</w:t>
        </w:r>
      </w:hyperlink>
      <w:r w:rsidRPr="7658031A">
        <w:rPr>
          <w:rFonts w:ascii="Calibri" w:eastAsia="Calibri" w:hAnsi="Calibri" w:cs="Calibri"/>
          <w:sz w:val="22"/>
          <w:szCs w:val="22"/>
          <w:lang w:val="en-US"/>
        </w:rPr>
        <w:t xml:space="preserve">  </w:t>
      </w:r>
      <w:hyperlink r:id="rId13">
        <w:r w:rsidRPr="7658031A">
          <w:rPr>
            <w:rStyle w:val="Hyperlink"/>
            <w:rFonts w:ascii="Calibri" w:eastAsia="Calibri" w:hAnsi="Calibri" w:cs="Calibri"/>
            <w:sz w:val="22"/>
            <w:szCs w:val="22"/>
            <w:lang w:val="en-US"/>
          </w:rPr>
          <w:t>Twitter</w:t>
        </w:r>
      </w:hyperlink>
      <w:r w:rsidRPr="7658031A">
        <w:rPr>
          <w:rFonts w:ascii="Calibri" w:eastAsia="Calibri" w:hAnsi="Calibri" w:cs="Calibri"/>
          <w:sz w:val="22"/>
          <w:szCs w:val="22"/>
          <w:lang w:val="en-US"/>
        </w:rPr>
        <w:t xml:space="preserve">  </w:t>
      </w:r>
      <w:hyperlink r:id="rId14">
        <w:r w:rsidRPr="7658031A">
          <w:rPr>
            <w:rStyle w:val="Hyperlink"/>
            <w:rFonts w:ascii="Calibri" w:eastAsia="Calibri" w:hAnsi="Calibri" w:cs="Calibri"/>
            <w:sz w:val="22"/>
            <w:szCs w:val="22"/>
            <w:lang w:val="en-US"/>
          </w:rPr>
          <w:t>Instagram</w:t>
        </w:r>
      </w:hyperlink>
      <w:r w:rsidRPr="7658031A">
        <w:rPr>
          <w:rFonts w:ascii="Calibri" w:eastAsia="Calibri" w:hAnsi="Calibri" w:cs="Calibri"/>
          <w:sz w:val="22"/>
          <w:szCs w:val="22"/>
          <w:lang w:val="en-US"/>
        </w:rPr>
        <w:t xml:space="preserve"> </w:t>
      </w:r>
      <w:hyperlink r:id="rId15">
        <w:r w:rsidRPr="7658031A">
          <w:rPr>
            <w:rStyle w:val="Hyperlink"/>
            <w:rFonts w:ascii="Calibri" w:eastAsia="Calibri" w:hAnsi="Calibri" w:cs="Calibri"/>
            <w:sz w:val="22"/>
            <w:szCs w:val="22"/>
            <w:lang w:val="en-US"/>
          </w:rPr>
          <w:t>LinkedIn</w:t>
        </w:r>
      </w:hyperlink>
    </w:p>
    <w:p w14:paraId="640A2536" w14:textId="1E9AAF5E" w:rsidR="7658031A" w:rsidRDefault="7658031A" w:rsidP="7658031A">
      <w:pPr>
        <w:widowControl w:val="0"/>
        <w:tabs>
          <w:tab w:val="left" w:pos="2814"/>
        </w:tabs>
        <w:spacing w:before="240" w:after="160" w:line="259" w:lineRule="auto"/>
        <w:rPr>
          <w:rFonts w:ascii="Calibri" w:eastAsia="Calibri" w:hAnsi="Calibri" w:cs="Calibri"/>
          <w:sz w:val="22"/>
          <w:szCs w:val="22"/>
          <w:lang w:val="en-US"/>
        </w:rPr>
      </w:pPr>
    </w:p>
    <w:p w14:paraId="259A9C84" w14:textId="0B43841E" w:rsidR="7658031A" w:rsidRDefault="7658031A" w:rsidP="7658031A">
      <w:pPr>
        <w:widowControl w:val="0"/>
        <w:tabs>
          <w:tab w:val="left" w:pos="2814"/>
        </w:tabs>
        <w:spacing w:before="240" w:after="160" w:line="259" w:lineRule="auto"/>
        <w:rPr>
          <w:rFonts w:ascii="Calibri" w:eastAsia="Calibri" w:hAnsi="Calibri" w:cs="Calibri"/>
          <w:sz w:val="22"/>
          <w:szCs w:val="22"/>
          <w:lang w:val="en-US"/>
        </w:rPr>
      </w:pPr>
    </w:p>
    <w:p w14:paraId="051C71C1" w14:textId="450E30B3" w:rsidR="7658031A" w:rsidRDefault="7658031A" w:rsidP="7658031A">
      <w:pPr>
        <w:widowControl w:val="0"/>
        <w:tabs>
          <w:tab w:val="left" w:pos="2814"/>
        </w:tabs>
        <w:spacing w:before="240" w:after="160" w:line="259" w:lineRule="auto"/>
        <w:rPr>
          <w:rFonts w:ascii="Calibri" w:eastAsia="Calibri" w:hAnsi="Calibri" w:cs="Calibri"/>
          <w:sz w:val="22"/>
          <w:szCs w:val="22"/>
          <w:lang w:val="en-US"/>
        </w:rPr>
      </w:pPr>
      <w:r w:rsidRPr="7658031A">
        <w:rPr>
          <w:rFonts w:ascii="Calibri" w:eastAsia="Calibri" w:hAnsi="Calibri" w:cs="Calibri"/>
          <w:sz w:val="22"/>
          <w:szCs w:val="22"/>
          <w:lang w:val="en-US"/>
        </w:rPr>
        <w:t>‘</w:t>
      </w:r>
    </w:p>
    <w:p w14:paraId="790E3868" w14:textId="25C29F37" w:rsidR="7658031A" w:rsidRDefault="7658031A" w:rsidP="7658031A">
      <w:pPr>
        <w:widowControl w:val="0"/>
        <w:tabs>
          <w:tab w:val="left" w:pos="2814"/>
        </w:tabs>
        <w:spacing w:before="240" w:after="160" w:line="259" w:lineRule="auto"/>
        <w:rPr>
          <w:rFonts w:ascii="Calibri" w:eastAsia="Calibri" w:hAnsi="Calibri" w:cs="Calibri"/>
          <w:color w:val="2F5496" w:themeColor="accent1" w:themeShade="BF"/>
          <w:sz w:val="26"/>
          <w:szCs w:val="26"/>
          <w:lang w:val="en-US"/>
        </w:rPr>
      </w:pPr>
      <w:r w:rsidRPr="7658031A">
        <w:rPr>
          <w:rFonts w:ascii="Calibri" w:eastAsia="Calibri" w:hAnsi="Calibri" w:cs="Calibri"/>
          <w:color w:val="2F5496" w:themeColor="accent1" w:themeShade="BF"/>
          <w:sz w:val="26"/>
          <w:szCs w:val="26"/>
          <w:lang w:val="en-US"/>
        </w:rPr>
        <w:t>Pricing:</w:t>
      </w:r>
    </w:p>
    <w:p w14:paraId="33121029" w14:textId="3002CA3C" w:rsidR="7658031A" w:rsidRDefault="7658031A" w:rsidP="7658031A">
      <w:pPr>
        <w:widowControl w:val="0"/>
        <w:tabs>
          <w:tab w:val="left" w:pos="2814"/>
        </w:tabs>
        <w:spacing w:before="240" w:after="160" w:line="259" w:lineRule="auto"/>
        <w:rPr>
          <w:rFonts w:ascii="Calibri" w:eastAsia="Calibri" w:hAnsi="Calibri" w:cs="Calibri"/>
          <w:color w:val="2F5496" w:themeColor="accent1" w:themeShade="BF"/>
          <w:sz w:val="26"/>
          <w:szCs w:val="26"/>
          <w:lang w:val="en-US"/>
        </w:rPr>
      </w:pPr>
    </w:p>
    <w:p w14:paraId="42C66E2B" w14:textId="29E67EC6" w:rsidR="7658031A" w:rsidRDefault="7658031A" w:rsidP="7658031A">
      <w:pPr>
        <w:widowControl w:val="0"/>
        <w:tabs>
          <w:tab w:val="left" w:pos="2814"/>
        </w:tabs>
        <w:spacing w:before="240" w:after="160" w:line="259" w:lineRule="auto"/>
        <w:ind w:left="720"/>
        <w:rPr>
          <w:rFonts w:ascii="Calibri" w:eastAsia="Calibri" w:hAnsi="Calibri" w:cs="Calibri"/>
          <w:b/>
          <w:bCs/>
          <w:color w:val="000000" w:themeColor="text1"/>
          <w:sz w:val="22"/>
          <w:szCs w:val="22"/>
          <w:lang w:val="en-US"/>
        </w:rPr>
      </w:pPr>
      <w:r w:rsidRPr="7658031A">
        <w:rPr>
          <w:rFonts w:ascii="Calibri" w:eastAsia="Calibri" w:hAnsi="Calibri" w:cs="Calibri"/>
          <w:color w:val="000000" w:themeColor="text1"/>
          <w:sz w:val="22"/>
          <w:szCs w:val="22"/>
          <w:lang w:val="en-US"/>
        </w:rPr>
        <w:t>95 Percent Group offers a range of modules designed to address literacy needs across various grade levels. On average, these modules cost around $1,095 for comprehensive classroom kits, $185 for teacher's packages, and $55 for student workbooks. Digital presentation subscriptions, priced at about $49, are also available with varying durations. The $1,095 modules are full classroom kits for teachers to provide extensive instruction, while the $55 modules are student workbooks for individual practice and reinforcement.</w:t>
      </w:r>
      <w:r w:rsidRPr="7658031A">
        <w:rPr>
          <w:rFonts w:ascii="Calibri" w:eastAsia="Calibri" w:hAnsi="Calibri" w:cs="Calibri"/>
          <w:b/>
          <w:bCs/>
          <w:color w:val="000000" w:themeColor="text1"/>
          <w:sz w:val="22"/>
          <w:szCs w:val="22"/>
          <w:lang w:val="en-US"/>
        </w:rPr>
        <w:t xml:space="preserve"> </w:t>
      </w:r>
      <w:hyperlink r:id="rId16">
        <w:r w:rsidRPr="7658031A">
          <w:rPr>
            <w:rStyle w:val="Hyperlink"/>
            <w:rFonts w:ascii="Calibri" w:eastAsia="Calibri" w:hAnsi="Calibri" w:cs="Calibri"/>
            <w:b/>
            <w:bCs/>
            <w:sz w:val="22"/>
            <w:szCs w:val="22"/>
            <w:lang w:val="en-US"/>
          </w:rPr>
          <w:t>(LINK)</w:t>
        </w:r>
      </w:hyperlink>
    </w:p>
    <w:p w14:paraId="25701185" w14:textId="79D89E5C" w:rsidR="7658031A" w:rsidRDefault="7658031A" w:rsidP="7658031A">
      <w:pPr>
        <w:widowControl w:val="0"/>
        <w:tabs>
          <w:tab w:val="left" w:pos="2814"/>
        </w:tabs>
        <w:spacing w:before="240" w:after="160" w:line="259" w:lineRule="auto"/>
        <w:ind w:left="720"/>
        <w:rPr>
          <w:rFonts w:ascii="Calibri" w:eastAsia="Calibri" w:hAnsi="Calibri" w:cs="Calibri"/>
          <w:b/>
          <w:bCs/>
          <w:sz w:val="22"/>
          <w:szCs w:val="22"/>
          <w:lang w:val="en-US"/>
        </w:rPr>
      </w:pPr>
    </w:p>
    <w:p w14:paraId="614404AB" w14:textId="339EEA26" w:rsidR="00193402" w:rsidRDefault="7658031A" w:rsidP="7658031A">
      <w:pPr>
        <w:widowControl w:val="0"/>
        <w:tabs>
          <w:tab w:val="left" w:pos="2814"/>
        </w:tabs>
        <w:spacing w:before="240" w:after="160" w:line="259" w:lineRule="auto"/>
        <w:rPr>
          <w:rFonts w:ascii="Calibri" w:eastAsia="Calibri" w:hAnsi="Calibri" w:cs="Calibri"/>
          <w:color w:val="2F5496" w:themeColor="accent1" w:themeShade="BF"/>
          <w:sz w:val="26"/>
          <w:szCs w:val="26"/>
          <w:lang w:val="en-US"/>
        </w:rPr>
      </w:pPr>
      <w:r w:rsidRPr="7658031A">
        <w:rPr>
          <w:rFonts w:ascii="Calibri" w:eastAsia="Calibri" w:hAnsi="Calibri" w:cs="Calibri"/>
          <w:color w:val="2F5496" w:themeColor="accent1" w:themeShade="BF"/>
          <w:sz w:val="26"/>
          <w:szCs w:val="26"/>
          <w:lang w:val="en-US"/>
        </w:rPr>
        <w:t>Products and Services:</w:t>
      </w:r>
    </w:p>
    <w:p w14:paraId="4EEDF98F" w14:textId="167E3CDB" w:rsidR="21A64115" w:rsidRDefault="00000000" w:rsidP="7658031A">
      <w:pPr>
        <w:pStyle w:val="ListParagraph"/>
        <w:numPr>
          <w:ilvl w:val="0"/>
          <w:numId w:val="9"/>
        </w:numPr>
        <w:spacing w:before="240" w:after="240" w:line="276" w:lineRule="auto"/>
        <w:rPr>
          <w:rFonts w:ascii="Calibri" w:eastAsia="Calibri" w:hAnsi="Calibri" w:cs="Calibri"/>
          <w:sz w:val="22"/>
          <w:szCs w:val="22"/>
          <w:lang w:val="en-US"/>
        </w:rPr>
      </w:pPr>
      <w:hyperlink r:id="rId17">
        <w:r w:rsidR="7658031A" w:rsidRPr="7658031A">
          <w:rPr>
            <w:rStyle w:val="Hyperlink"/>
            <w:rFonts w:ascii="Calibri" w:eastAsia="Calibri" w:hAnsi="Calibri" w:cs="Calibri"/>
            <w:sz w:val="22"/>
            <w:szCs w:val="22"/>
            <w:lang w:val="en-US"/>
          </w:rPr>
          <w:t>Assessment</w:t>
        </w:r>
      </w:hyperlink>
    </w:p>
    <w:p w14:paraId="6DC68292" w14:textId="241E256E" w:rsidR="3C0BC9CC" w:rsidRDefault="7658031A" w:rsidP="7658031A">
      <w:pPr>
        <w:pStyle w:val="ListParagraph"/>
        <w:numPr>
          <w:ilvl w:val="1"/>
          <w:numId w:val="8"/>
        </w:numPr>
        <w:spacing w:before="240" w:after="240" w:line="276" w:lineRule="auto"/>
        <w:rPr>
          <w:rFonts w:ascii="Calibri" w:eastAsia="Calibri" w:hAnsi="Calibri" w:cs="Calibri"/>
          <w:sz w:val="22"/>
          <w:szCs w:val="22"/>
          <w:lang w:val="en-US"/>
        </w:rPr>
      </w:pPr>
      <w:r w:rsidRPr="7658031A">
        <w:rPr>
          <w:rFonts w:ascii="Calibri" w:eastAsia="Calibri" w:hAnsi="Calibri" w:cs="Calibri"/>
          <w:sz w:val="22"/>
          <w:szCs w:val="22"/>
          <w:lang w:val="en-US"/>
        </w:rPr>
        <w:t>Provides teachers with data on students' reading skills and progress.</w:t>
      </w:r>
    </w:p>
    <w:p w14:paraId="53925D51" w14:textId="34696FEF" w:rsidR="7658031A" w:rsidRDefault="7658031A" w:rsidP="7658031A">
      <w:pPr>
        <w:pStyle w:val="ListParagraph"/>
        <w:numPr>
          <w:ilvl w:val="1"/>
          <w:numId w:val="8"/>
        </w:numPr>
        <w:spacing w:before="240" w:after="240" w:line="276" w:lineRule="auto"/>
        <w:rPr>
          <w:rFonts w:ascii="Calibri" w:eastAsia="Calibri" w:hAnsi="Calibri" w:cs="Calibri"/>
          <w:sz w:val="22"/>
          <w:szCs w:val="22"/>
          <w:lang w:val="en-US"/>
        </w:rPr>
      </w:pPr>
      <w:r w:rsidRPr="7658031A">
        <w:rPr>
          <w:rFonts w:ascii="Calibri" w:eastAsia="Calibri" w:hAnsi="Calibri" w:cs="Calibri"/>
          <w:sz w:val="22"/>
          <w:szCs w:val="22"/>
          <w:lang w:val="en-US"/>
        </w:rPr>
        <w:t>A prescriptive plan for addressing each child's needs is identified and put into action by teachers with the aid of diagnostic tests that reveal each child's literacy gaps.</w:t>
      </w:r>
    </w:p>
    <w:p w14:paraId="16D3432C" w14:textId="70A255BB" w:rsidR="7658031A" w:rsidRDefault="00000000" w:rsidP="7658031A">
      <w:pPr>
        <w:pStyle w:val="ListParagraph"/>
        <w:numPr>
          <w:ilvl w:val="0"/>
          <w:numId w:val="9"/>
        </w:numPr>
        <w:spacing w:before="240" w:after="240" w:line="276" w:lineRule="auto"/>
        <w:rPr>
          <w:rFonts w:ascii="Calibri" w:eastAsia="Calibri" w:hAnsi="Calibri" w:cs="Calibri"/>
          <w:sz w:val="22"/>
          <w:szCs w:val="22"/>
          <w:lang w:val="en-US"/>
        </w:rPr>
      </w:pPr>
      <w:hyperlink r:id="rId18">
        <w:r w:rsidR="7658031A" w:rsidRPr="7658031A">
          <w:rPr>
            <w:rStyle w:val="Hyperlink"/>
            <w:rFonts w:ascii="Calibri" w:eastAsia="Calibri" w:hAnsi="Calibri" w:cs="Calibri"/>
            <w:sz w:val="22"/>
            <w:szCs w:val="22"/>
            <w:lang w:val="en-US"/>
          </w:rPr>
          <w:t>Phonics</w:t>
        </w:r>
      </w:hyperlink>
    </w:p>
    <w:p w14:paraId="09AAE681" w14:textId="5B3AC535" w:rsidR="7658031A" w:rsidRDefault="7658031A" w:rsidP="7658031A">
      <w:pPr>
        <w:pStyle w:val="ListParagraph"/>
        <w:numPr>
          <w:ilvl w:val="0"/>
          <w:numId w:val="7"/>
        </w:numPr>
        <w:spacing w:before="240" w:after="240" w:line="276" w:lineRule="auto"/>
        <w:rPr>
          <w:rFonts w:ascii="Calibri" w:eastAsia="Calibri" w:hAnsi="Calibri" w:cs="Calibri"/>
          <w:sz w:val="22"/>
          <w:szCs w:val="22"/>
          <w:lang w:val="en-US"/>
        </w:rPr>
      </w:pPr>
      <w:r w:rsidRPr="7658031A">
        <w:rPr>
          <w:rFonts w:ascii="Calibri" w:eastAsia="Calibri" w:hAnsi="Calibri" w:cs="Calibri"/>
          <w:sz w:val="22"/>
          <w:szCs w:val="22"/>
          <w:lang w:val="en-US"/>
        </w:rPr>
        <w:t>95 Phonics Core Program: A comprehensive phonics program that teaches students the skills they need to decode words.</w:t>
      </w:r>
    </w:p>
    <w:p w14:paraId="3B6E8F24" w14:textId="556A6D3A" w:rsidR="7658031A" w:rsidRDefault="7658031A" w:rsidP="7658031A">
      <w:pPr>
        <w:pStyle w:val="ListParagraph"/>
        <w:numPr>
          <w:ilvl w:val="0"/>
          <w:numId w:val="7"/>
        </w:numPr>
        <w:rPr>
          <w:rFonts w:ascii="Calibri" w:eastAsia="Calibri" w:hAnsi="Calibri" w:cs="Calibri"/>
          <w:sz w:val="22"/>
          <w:szCs w:val="22"/>
          <w:lang w:val="en-US"/>
        </w:rPr>
      </w:pPr>
      <w:r w:rsidRPr="7658031A">
        <w:rPr>
          <w:rFonts w:ascii="Calibri" w:eastAsia="Calibri" w:hAnsi="Calibri" w:cs="Calibri"/>
          <w:sz w:val="22"/>
          <w:szCs w:val="22"/>
          <w:lang w:val="en-US"/>
        </w:rPr>
        <w:t>95 Phonics Booster Bundle: A supplemental program that provides additional support for students who are struggling with phonics.</w:t>
      </w:r>
    </w:p>
    <w:p w14:paraId="2DAB6DDD" w14:textId="65000348" w:rsidR="7658031A" w:rsidRDefault="7658031A" w:rsidP="7658031A">
      <w:pPr>
        <w:pStyle w:val="ListParagraph"/>
        <w:numPr>
          <w:ilvl w:val="0"/>
          <w:numId w:val="7"/>
        </w:numPr>
        <w:rPr>
          <w:rFonts w:ascii="Calibri" w:eastAsia="Calibri" w:hAnsi="Calibri" w:cs="Calibri"/>
          <w:sz w:val="22"/>
          <w:szCs w:val="22"/>
          <w:lang w:val="en-US"/>
        </w:rPr>
      </w:pPr>
      <w:r w:rsidRPr="7658031A">
        <w:rPr>
          <w:rFonts w:ascii="Calibri" w:eastAsia="Calibri" w:hAnsi="Calibri" w:cs="Calibri"/>
          <w:sz w:val="22"/>
          <w:szCs w:val="22"/>
          <w:lang w:val="en-US"/>
        </w:rPr>
        <w:t>Phonics Lesson Library: A collection of over 200 phonics lessons that can be used to meet the needs of all students.</w:t>
      </w:r>
    </w:p>
    <w:p w14:paraId="33924165" w14:textId="1C75EF5C" w:rsidR="7658031A" w:rsidRDefault="7658031A" w:rsidP="7658031A">
      <w:pPr>
        <w:pStyle w:val="ListParagraph"/>
        <w:numPr>
          <w:ilvl w:val="0"/>
          <w:numId w:val="7"/>
        </w:numPr>
        <w:rPr>
          <w:rFonts w:ascii="Calibri" w:eastAsia="Calibri" w:hAnsi="Calibri" w:cs="Calibri"/>
          <w:sz w:val="22"/>
          <w:szCs w:val="22"/>
          <w:lang w:val="en-US"/>
        </w:rPr>
      </w:pPr>
      <w:r w:rsidRPr="7658031A">
        <w:rPr>
          <w:rFonts w:ascii="Calibri" w:eastAsia="Calibri" w:hAnsi="Calibri" w:cs="Calibri"/>
          <w:sz w:val="22"/>
          <w:szCs w:val="22"/>
          <w:lang w:val="en-US"/>
        </w:rPr>
        <w:t>Phonics Chip Kit: A hands-on tool that helps students learn and practice phonics skills.</w:t>
      </w:r>
    </w:p>
    <w:p w14:paraId="51950BB4" w14:textId="646ED631" w:rsidR="35BFF516" w:rsidRDefault="00000000" w:rsidP="7658031A">
      <w:pPr>
        <w:pStyle w:val="ListParagraph"/>
        <w:numPr>
          <w:ilvl w:val="0"/>
          <w:numId w:val="9"/>
        </w:numPr>
        <w:spacing w:before="240" w:after="240" w:line="276" w:lineRule="auto"/>
        <w:rPr>
          <w:rFonts w:ascii="Calibri" w:eastAsia="Calibri" w:hAnsi="Calibri" w:cs="Calibri"/>
          <w:sz w:val="22"/>
          <w:szCs w:val="22"/>
          <w:lang w:val="en-US"/>
        </w:rPr>
      </w:pPr>
      <w:hyperlink r:id="rId19">
        <w:r w:rsidR="7658031A" w:rsidRPr="7658031A">
          <w:rPr>
            <w:rStyle w:val="Hyperlink"/>
            <w:rFonts w:ascii="Calibri" w:eastAsia="Calibri" w:hAnsi="Calibri" w:cs="Calibri"/>
            <w:sz w:val="22"/>
            <w:szCs w:val="22"/>
            <w:lang w:val="en-US"/>
          </w:rPr>
          <w:t>Phonological Awareness</w:t>
        </w:r>
      </w:hyperlink>
    </w:p>
    <w:p w14:paraId="2CDA2DCC" w14:textId="7CF04A6F" w:rsidR="1A30A600" w:rsidRDefault="7658031A" w:rsidP="7658031A">
      <w:pPr>
        <w:pStyle w:val="ListParagraph"/>
        <w:numPr>
          <w:ilvl w:val="1"/>
          <w:numId w:val="6"/>
        </w:numPr>
        <w:spacing w:before="240" w:after="240" w:line="276" w:lineRule="auto"/>
        <w:rPr>
          <w:rFonts w:ascii="Calibri" w:eastAsia="Calibri" w:hAnsi="Calibri" w:cs="Calibri"/>
          <w:sz w:val="22"/>
          <w:szCs w:val="22"/>
          <w:lang w:val="en-US"/>
        </w:rPr>
      </w:pPr>
      <w:r w:rsidRPr="7658031A">
        <w:rPr>
          <w:rFonts w:ascii="Calibri" w:eastAsia="Calibri" w:hAnsi="Calibri" w:cs="Calibri"/>
          <w:sz w:val="22"/>
          <w:szCs w:val="22"/>
          <w:lang w:val="en-US"/>
        </w:rPr>
        <w:t>“Phonological awareness products that support explicit and systematic instruction for struggling readers.”</w:t>
      </w:r>
    </w:p>
    <w:p w14:paraId="2035E7D0" w14:textId="23FCFA32" w:rsidR="7658031A" w:rsidRDefault="7658031A" w:rsidP="7658031A">
      <w:pPr>
        <w:pStyle w:val="ListParagraph"/>
        <w:numPr>
          <w:ilvl w:val="1"/>
          <w:numId w:val="6"/>
        </w:numPr>
        <w:spacing w:before="240" w:after="240" w:line="276" w:lineRule="auto"/>
        <w:rPr>
          <w:rFonts w:ascii="Calibri" w:eastAsia="Calibri" w:hAnsi="Calibri" w:cs="Calibri"/>
          <w:sz w:val="22"/>
          <w:szCs w:val="22"/>
          <w:lang w:val="en-US"/>
        </w:rPr>
      </w:pPr>
      <w:r w:rsidRPr="7658031A">
        <w:rPr>
          <w:rFonts w:ascii="Calibri" w:eastAsia="Calibri" w:hAnsi="Calibri" w:cs="Calibri"/>
          <w:sz w:val="22"/>
          <w:szCs w:val="22"/>
          <w:lang w:val="en-US"/>
        </w:rPr>
        <w:t>Phonological awareness is essential for reading because it allows readers to connect written words to spoken words.</w:t>
      </w:r>
    </w:p>
    <w:p w14:paraId="56268B03" w14:textId="31C73C71" w:rsidR="088ABCAE" w:rsidRDefault="00000000" w:rsidP="7658031A">
      <w:pPr>
        <w:pStyle w:val="ListParagraph"/>
        <w:numPr>
          <w:ilvl w:val="0"/>
          <w:numId w:val="9"/>
        </w:numPr>
        <w:spacing w:before="240" w:after="240" w:line="276" w:lineRule="auto"/>
        <w:rPr>
          <w:rFonts w:ascii="Calibri" w:eastAsia="Calibri" w:hAnsi="Calibri" w:cs="Calibri"/>
          <w:sz w:val="22"/>
          <w:szCs w:val="22"/>
          <w:lang w:val="en-US"/>
        </w:rPr>
      </w:pPr>
      <w:hyperlink r:id="rId20">
        <w:r w:rsidR="7658031A" w:rsidRPr="7658031A">
          <w:rPr>
            <w:rStyle w:val="Hyperlink"/>
            <w:rFonts w:ascii="Calibri" w:eastAsia="Calibri" w:hAnsi="Calibri" w:cs="Calibri"/>
            <w:sz w:val="22"/>
            <w:szCs w:val="22"/>
            <w:lang w:val="en-US"/>
          </w:rPr>
          <w:t>Vocabulary</w:t>
        </w:r>
      </w:hyperlink>
    </w:p>
    <w:p w14:paraId="5FA27D02" w14:textId="38406B45" w:rsidR="0C1D8C63" w:rsidRDefault="7658031A" w:rsidP="7658031A">
      <w:pPr>
        <w:pStyle w:val="ListParagraph"/>
        <w:numPr>
          <w:ilvl w:val="1"/>
          <w:numId w:val="5"/>
        </w:numPr>
        <w:spacing w:before="240" w:after="240" w:line="276" w:lineRule="auto"/>
        <w:rPr>
          <w:rFonts w:ascii="Calibri" w:eastAsia="Calibri" w:hAnsi="Calibri" w:cs="Calibri"/>
          <w:color w:val="292929"/>
          <w:sz w:val="22"/>
          <w:szCs w:val="22"/>
          <w:lang w:val="en-US"/>
        </w:rPr>
      </w:pPr>
      <w:r w:rsidRPr="7658031A">
        <w:rPr>
          <w:rFonts w:ascii="Calibri" w:eastAsia="Calibri" w:hAnsi="Calibri" w:cs="Calibri"/>
          <w:color w:val="292929"/>
          <w:sz w:val="22"/>
          <w:szCs w:val="22"/>
          <w:lang w:val="en-US"/>
        </w:rPr>
        <w:t>Vocabulary Surge: A program that provides teachers with explicit and systematic instruction in vocabulary</w:t>
      </w:r>
    </w:p>
    <w:p w14:paraId="65926FCC" w14:textId="6969ECCE" w:rsidR="7658031A" w:rsidRDefault="7658031A" w:rsidP="7658031A">
      <w:pPr>
        <w:pStyle w:val="ListParagraph"/>
        <w:numPr>
          <w:ilvl w:val="1"/>
          <w:numId w:val="5"/>
        </w:numPr>
        <w:spacing w:before="240" w:after="240" w:line="276" w:lineRule="auto"/>
        <w:rPr>
          <w:rFonts w:ascii="Calibri" w:eastAsia="Calibri" w:hAnsi="Calibri" w:cs="Calibri"/>
          <w:lang w:val="en-US"/>
        </w:rPr>
      </w:pPr>
      <w:r w:rsidRPr="7658031A">
        <w:rPr>
          <w:rFonts w:ascii="Calibri" w:eastAsia="Calibri" w:hAnsi="Calibri" w:cs="Calibri"/>
          <w:lang w:val="en-US"/>
        </w:rPr>
        <w:t>Lessons can be taught to the whole class or to small groups.</w:t>
      </w:r>
    </w:p>
    <w:p w14:paraId="08FAA377" w14:textId="147DFDFF" w:rsidR="7658031A" w:rsidRDefault="7658031A" w:rsidP="7658031A">
      <w:pPr>
        <w:pStyle w:val="ListParagraph"/>
        <w:numPr>
          <w:ilvl w:val="1"/>
          <w:numId w:val="5"/>
        </w:numPr>
        <w:rPr>
          <w:rFonts w:ascii="Calibri" w:eastAsia="Calibri" w:hAnsi="Calibri" w:cs="Calibri"/>
          <w:lang w:val="en-US"/>
        </w:rPr>
      </w:pPr>
      <w:r w:rsidRPr="7658031A">
        <w:rPr>
          <w:rFonts w:ascii="Calibri" w:eastAsia="Calibri" w:hAnsi="Calibri" w:cs="Calibri"/>
          <w:lang w:val="en-US"/>
        </w:rPr>
        <w:t>The lessons teach students about the history of the English language and show them how words are built.</w:t>
      </w:r>
    </w:p>
    <w:p w14:paraId="6DFF4919" w14:textId="2E8F8074" w:rsidR="15423681" w:rsidRDefault="00000000" w:rsidP="7658031A">
      <w:pPr>
        <w:pStyle w:val="ListParagraph"/>
        <w:numPr>
          <w:ilvl w:val="0"/>
          <w:numId w:val="9"/>
        </w:numPr>
        <w:spacing w:before="240" w:after="240" w:line="276" w:lineRule="auto"/>
        <w:rPr>
          <w:rFonts w:ascii="Calibri" w:eastAsia="Calibri" w:hAnsi="Calibri" w:cs="Calibri"/>
          <w:sz w:val="22"/>
          <w:szCs w:val="22"/>
          <w:lang w:val="en-US"/>
        </w:rPr>
      </w:pPr>
      <w:hyperlink r:id="rId21">
        <w:r w:rsidR="7658031A" w:rsidRPr="7658031A">
          <w:rPr>
            <w:rStyle w:val="Hyperlink"/>
            <w:rFonts w:ascii="Calibri" w:eastAsia="Calibri" w:hAnsi="Calibri" w:cs="Calibri"/>
            <w:sz w:val="22"/>
            <w:szCs w:val="22"/>
            <w:lang w:val="en-US"/>
          </w:rPr>
          <w:t>Comprehension</w:t>
        </w:r>
      </w:hyperlink>
    </w:p>
    <w:p w14:paraId="51EAFEB4" w14:textId="30195E6F" w:rsidR="7658031A" w:rsidRDefault="7658031A" w:rsidP="7658031A">
      <w:pPr>
        <w:pStyle w:val="ListParagraph"/>
        <w:numPr>
          <w:ilvl w:val="1"/>
          <w:numId w:val="9"/>
        </w:numPr>
        <w:spacing w:before="240" w:after="240" w:line="276" w:lineRule="auto"/>
        <w:rPr>
          <w:rFonts w:ascii="Calibri" w:eastAsia="Calibri" w:hAnsi="Calibri" w:cs="Calibri"/>
          <w:sz w:val="22"/>
          <w:szCs w:val="22"/>
          <w:lang w:val="en-US"/>
        </w:rPr>
      </w:pPr>
      <w:r w:rsidRPr="7658031A">
        <w:rPr>
          <w:rFonts w:ascii="Calibri" w:eastAsia="Calibri" w:hAnsi="Calibri" w:cs="Calibri"/>
          <w:sz w:val="22"/>
          <w:szCs w:val="22"/>
          <w:lang w:val="en-US"/>
        </w:rPr>
        <w:t>It is a Tier 2 intervention. This means that it is designed for students who are struggling with comprehension but are not struggling with basic reading skills.</w:t>
      </w:r>
    </w:p>
    <w:p w14:paraId="03B4F734" w14:textId="420FBF31" w:rsidR="7658031A" w:rsidRDefault="7658031A" w:rsidP="7658031A">
      <w:pPr>
        <w:pStyle w:val="ListParagraph"/>
        <w:numPr>
          <w:ilvl w:val="1"/>
          <w:numId w:val="9"/>
        </w:numPr>
        <w:rPr>
          <w:sz w:val="22"/>
          <w:szCs w:val="22"/>
          <w:lang w:val="en-US"/>
        </w:rPr>
      </w:pPr>
      <w:r w:rsidRPr="7658031A">
        <w:rPr>
          <w:sz w:val="22"/>
          <w:szCs w:val="22"/>
          <w:lang w:val="en-US"/>
        </w:rPr>
        <w:t>It is used in small and targeted groups. This allows teachers to provide individualized instruction to students and to monitor their progress closely.</w:t>
      </w:r>
    </w:p>
    <w:p w14:paraId="5B3F8AA6" w14:textId="563CB68E" w:rsidR="7658031A" w:rsidRDefault="7658031A" w:rsidP="7658031A">
      <w:pPr>
        <w:pStyle w:val="ListParagraph"/>
        <w:numPr>
          <w:ilvl w:val="1"/>
          <w:numId w:val="9"/>
        </w:numPr>
        <w:rPr>
          <w:rFonts w:ascii="Calibri" w:eastAsia="Calibri" w:hAnsi="Calibri" w:cs="Calibri"/>
          <w:sz w:val="22"/>
          <w:szCs w:val="22"/>
          <w:lang w:val="en-US"/>
        </w:rPr>
      </w:pPr>
      <w:r w:rsidRPr="7658031A">
        <w:rPr>
          <w:rFonts w:ascii="Calibri" w:eastAsia="Calibri" w:hAnsi="Calibri" w:cs="Calibri"/>
          <w:sz w:val="22"/>
          <w:szCs w:val="22"/>
          <w:lang w:val="en-US"/>
        </w:rPr>
        <w:t>It is designed for students in grades 3-6. However, it can be differentiated to meet the needs of students at a wider range of reading levels.</w:t>
      </w:r>
    </w:p>
    <w:p w14:paraId="1F0B633C" w14:textId="09E2FC2D" w:rsidR="50E1839A" w:rsidRDefault="00000000" w:rsidP="7658031A">
      <w:pPr>
        <w:pStyle w:val="ListParagraph"/>
        <w:numPr>
          <w:ilvl w:val="0"/>
          <w:numId w:val="9"/>
        </w:numPr>
        <w:spacing w:before="240" w:after="240" w:line="276" w:lineRule="auto"/>
        <w:rPr>
          <w:rFonts w:ascii="Calibri" w:eastAsia="Calibri" w:hAnsi="Calibri" w:cs="Calibri"/>
          <w:sz w:val="22"/>
          <w:szCs w:val="22"/>
          <w:lang w:val="en-US"/>
        </w:rPr>
      </w:pPr>
      <w:hyperlink r:id="rId22">
        <w:r w:rsidR="7658031A" w:rsidRPr="7658031A">
          <w:rPr>
            <w:rStyle w:val="Hyperlink"/>
            <w:rFonts w:ascii="Calibri" w:eastAsia="Calibri" w:hAnsi="Calibri" w:cs="Calibri"/>
            <w:sz w:val="22"/>
            <w:szCs w:val="22"/>
            <w:lang w:val="en-US"/>
          </w:rPr>
          <w:t>Intensive Intervention</w:t>
        </w:r>
      </w:hyperlink>
    </w:p>
    <w:p w14:paraId="0B21212A" w14:textId="395EEC52" w:rsidR="60D70C2E" w:rsidRDefault="7658031A" w:rsidP="7658031A">
      <w:pPr>
        <w:pStyle w:val="ListParagraph"/>
        <w:numPr>
          <w:ilvl w:val="1"/>
          <w:numId w:val="3"/>
        </w:numPr>
        <w:spacing w:before="240" w:after="240" w:line="276" w:lineRule="auto"/>
        <w:rPr>
          <w:rFonts w:ascii="Calibri" w:eastAsia="Calibri" w:hAnsi="Calibri" w:cs="Calibri"/>
          <w:sz w:val="22"/>
          <w:szCs w:val="22"/>
          <w:lang w:val="en-US"/>
        </w:rPr>
      </w:pPr>
      <w:r w:rsidRPr="7658031A">
        <w:rPr>
          <w:rFonts w:ascii="Calibri" w:eastAsia="Calibri" w:hAnsi="Calibri" w:cs="Calibri"/>
          <w:sz w:val="22"/>
          <w:szCs w:val="22"/>
          <w:lang w:val="en-US"/>
        </w:rPr>
        <w:t>“The technology-based, Tier 3 intervention solution for students who are persistently struggling to learn to read, including those with dyslexia”</w:t>
      </w:r>
    </w:p>
    <w:p w14:paraId="3678ABEE" w14:textId="0CD961DD" w:rsidR="2A61E566" w:rsidRDefault="00000000" w:rsidP="7658031A">
      <w:pPr>
        <w:pStyle w:val="ListParagraph"/>
        <w:numPr>
          <w:ilvl w:val="0"/>
          <w:numId w:val="9"/>
        </w:numPr>
        <w:spacing w:before="240" w:after="240" w:line="276" w:lineRule="auto"/>
        <w:rPr>
          <w:rFonts w:ascii="Calibri" w:eastAsia="Calibri" w:hAnsi="Calibri" w:cs="Calibri"/>
          <w:sz w:val="22"/>
          <w:szCs w:val="22"/>
          <w:lang w:val="en-US"/>
        </w:rPr>
      </w:pPr>
      <w:hyperlink r:id="rId23">
        <w:r w:rsidR="7658031A" w:rsidRPr="7658031A">
          <w:rPr>
            <w:rStyle w:val="Hyperlink"/>
            <w:rFonts w:ascii="Calibri" w:eastAsia="Calibri" w:hAnsi="Calibri" w:cs="Calibri"/>
            <w:sz w:val="22"/>
            <w:szCs w:val="22"/>
            <w:lang w:val="en-US"/>
          </w:rPr>
          <w:t>Tools4Reading</w:t>
        </w:r>
      </w:hyperlink>
    </w:p>
    <w:p w14:paraId="34089C27" w14:textId="6455C1A7" w:rsidR="28AFEC98" w:rsidRDefault="7658031A" w:rsidP="7658031A">
      <w:pPr>
        <w:pStyle w:val="ListParagraph"/>
        <w:keepLines/>
        <w:numPr>
          <w:ilvl w:val="1"/>
          <w:numId w:val="2"/>
        </w:numPr>
        <w:spacing w:before="240" w:after="240" w:line="276" w:lineRule="auto"/>
        <w:rPr>
          <w:rFonts w:ascii="Calibri" w:eastAsia="Calibri" w:hAnsi="Calibri" w:cs="Calibri"/>
          <w:color w:val="000000" w:themeColor="text1"/>
          <w:sz w:val="22"/>
          <w:szCs w:val="22"/>
          <w:lang w:val="en-US"/>
        </w:rPr>
      </w:pPr>
      <w:r w:rsidRPr="7658031A">
        <w:rPr>
          <w:rFonts w:ascii="Calibri" w:eastAsia="Calibri" w:hAnsi="Calibri" w:cs="Calibri"/>
          <w:sz w:val="22"/>
          <w:szCs w:val="22"/>
          <w:lang w:val="en-US"/>
        </w:rPr>
        <w:t>“Literacy tools for empowering educators with literacy resources and training to help every child achieve reading success”</w:t>
      </w:r>
    </w:p>
    <w:p w14:paraId="04199271" w14:textId="778F12AA" w:rsidR="7658031A" w:rsidRDefault="7658031A" w:rsidP="7658031A">
      <w:pPr>
        <w:pStyle w:val="ListParagraph"/>
        <w:numPr>
          <w:ilvl w:val="1"/>
          <w:numId w:val="2"/>
        </w:numPr>
        <w:spacing w:before="240" w:after="240" w:line="276" w:lineRule="auto"/>
        <w:rPr>
          <w:rFonts w:ascii="Calibri" w:eastAsia="Calibri" w:hAnsi="Calibri" w:cs="Calibri"/>
          <w:sz w:val="22"/>
          <w:szCs w:val="22"/>
          <w:lang w:val="en-US"/>
        </w:rPr>
      </w:pPr>
      <w:r w:rsidRPr="7658031A">
        <w:rPr>
          <w:rFonts w:ascii="Calibri" w:eastAsia="Calibri" w:hAnsi="Calibri" w:cs="Calibri"/>
          <w:sz w:val="22"/>
          <w:szCs w:val="22"/>
          <w:lang w:val="en-US"/>
        </w:rPr>
        <w:t>It also support schools in the process of building Response to Intervention (RTI) and Multi-Tiered Systems of Support (MTSS).</w:t>
      </w:r>
    </w:p>
    <w:p w14:paraId="7CB814C9" w14:textId="4F2181F3" w:rsidR="60D70C2E" w:rsidRDefault="60D70C2E" w:rsidP="7658031A">
      <w:pPr>
        <w:keepLines/>
        <w:spacing w:before="240"/>
        <w:rPr>
          <w:rFonts w:ascii="Calibri" w:eastAsia="Calibri" w:hAnsi="Calibri" w:cs="Calibri"/>
          <w:b/>
          <w:bCs/>
          <w:color w:val="000000" w:themeColor="text1"/>
          <w:sz w:val="22"/>
          <w:szCs w:val="22"/>
          <w:lang w:val="en-GB"/>
        </w:rPr>
      </w:pPr>
    </w:p>
    <w:p w14:paraId="3D0C219D" w14:textId="10F6603C" w:rsidR="7658031A" w:rsidRDefault="7658031A" w:rsidP="7658031A">
      <w:pPr>
        <w:keepLines/>
        <w:spacing w:before="240"/>
        <w:rPr>
          <w:rFonts w:ascii="Calibri" w:eastAsia="Calibri" w:hAnsi="Calibri" w:cs="Calibri"/>
          <w:b/>
          <w:bCs/>
          <w:color w:val="2F5496" w:themeColor="accent1" w:themeShade="BF"/>
          <w:sz w:val="26"/>
          <w:szCs w:val="26"/>
          <w:lang w:val="en-GB"/>
        </w:rPr>
      </w:pPr>
      <w:r w:rsidRPr="7658031A">
        <w:rPr>
          <w:rFonts w:ascii="Calibri" w:eastAsia="Calibri" w:hAnsi="Calibri" w:cs="Calibri"/>
          <w:color w:val="2F5496" w:themeColor="accent1" w:themeShade="BF"/>
          <w:sz w:val="26"/>
          <w:szCs w:val="26"/>
          <w:lang w:val="en-GB"/>
        </w:rPr>
        <w:t>Founder’s Profile</w:t>
      </w:r>
      <w:r w:rsidRPr="7658031A">
        <w:rPr>
          <w:rFonts w:ascii="Calibri" w:eastAsia="Calibri" w:hAnsi="Calibri" w:cs="Calibri"/>
          <w:b/>
          <w:bCs/>
          <w:color w:val="2F5496" w:themeColor="accent1" w:themeShade="BF"/>
          <w:sz w:val="26"/>
          <w:szCs w:val="26"/>
          <w:lang w:val="en-GB"/>
        </w:rPr>
        <w:t>:</w:t>
      </w:r>
    </w:p>
    <w:p w14:paraId="55B9D741" w14:textId="42B24E75" w:rsidR="7658031A" w:rsidRDefault="7658031A" w:rsidP="7658031A">
      <w:pPr>
        <w:keepLines/>
        <w:spacing w:before="240"/>
        <w:rPr>
          <w:rFonts w:ascii="Calibri" w:eastAsia="Calibri" w:hAnsi="Calibri" w:cs="Calibri"/>
          <w:b/>
          <w:bCs/>
          <w:color w:val="2F5496" w:themeColor="accent1" w:themeShade="BF"/>
          <w:sz w:val="26"/>
          <w:szCs w:val="26"/>
          <w:lang w:val="en-GB"/>
        </w:rPr>
      </w:pPr>
    </w:p>
    <w:p w14:paraId="154F85D1" w14:textId="10B9225C" w:rsidR="72A2E2F3" w:rsidRDefault="00000000" w:rsidP="7658031A">
      <w:pPr>
        <w:pStyle w:val="ListParagraph"/>
        <w:keepLines/>
        <w:numPr>
          <w:ilvl w:val="0"/>
          <w:numId w:val="16"/>
        </w:numPr>
        <w:spacing w:before="240"/>
        <w:rPr>
          <w:rFonts w:ascii="Calibri" w:eastAsia="Calibri" w:hAnsi="Calibri" w:cs="Calibri"/>
          <w:sz w:val="22"/>
          <w:szCs w:val="22"/>
          <w:lang w:val="en-GB"/>
        </w:rPr>
      </w:pPr>
      <w:hyperlink r:id="rId24">
        <w:r w:rsidR="7658031A" w:rsidRPr="7658031A">
          <w:rPr>
            <w:rStyle w:val="Hyperlink"/>
            <w:rFonts w:ascii="Calibri" w:eastAsia="Calibri" w:hAnsi="Calibri" w:cs="Calibri"/>
            <w:sz w:val="22"/>
            <w:szCs w:val="22"/>
            <w:lang w:val="en-GB"/>
          </w:rPr>
          <w:t>Dr. Susan L. Hall,</w:t>
        </w:r>
      </w:hyperlink>
      <w:r w:rsidR="7658031A" w:rsidRPr="7658031A">
        <w:rPr>
          <w:rFonts w:ascii="Calibri" w:eastAsia="Calibri" w:hAnsi="Calibri" w:cs="Calibri"/>
          <w:sz w:val="22"/>
          <w:szCs w:val="22"/>
          <w:lang w:val="en-GB"/>
        </w:rPr>
        <w:t xml:space="preserve"> EdD. She is a nationally recognized leader in RTI, data analysis, and reading instruction. She is a best-selling author of three books. The US Department of Education named Dr. Hall as a Reading First Review Panel member. She is also a frequent public speaker and lecturer. She serves on the advisory board of the Neuhaus Education Center in Houston and is a former national board member of the International Dyslexia Association. </w:t>
      </w:r>
    </w:p>
    <w:p w14:paraId="3D9010C5" w14:textId="4E48575D" w:rsidR="7658031A" w:rsidRDefault="7658031A" w:rsidP="7658031A">
      <w:pPr>
        <w:keepLines/>
        <w:spacing w:before="240"/>
        <w:rPr>
          <w:rFonts w:ascii="Calibri" w:eastAsia="Calibri" w:hAnsi="Calibri" w:cs="Calibri"/>
          <w:sz w:val="22"/>
          <w:szCs w:val="22"/>
          <w:lang w:val="en-GB"/>
        </w:rPr>
      </w:pPr>
    </w:p>
    <w:p w14:paraId="202BF034" w14:textId="25114018" w:rsidR="00193402" w:rsidRDefault="7658031A" w:rsidP="7658031A">
      <w:pPr>
        <w:spacing w:before="240" w:line="259" w:lineRule="auto"/>
        <w:rPr>
          <w:rFonts w:ascii="Calibri" w:eastAsia="Calibri" w:hAnsi="Calibri" w:cs="Calibri"/>
          <w:color w:val="2F5496" w:themeColor="accent1" w:themeShade="BF"/>
          <w:sz w:val="26"/>
          <w:szCs w:val="26"/>
        </w:rPr>
      </w:pPr>
      <w:r w:rsidRPr="7658031A">
        <w:rPr>
          <w:rFonts w:ascii="Calibri" w:eastAsia="Calibri" w:hAnsi="Calibri" w:cs="Calibri"/>
          <w:color w:val="2F5496" w:themeColor="accent1" w:themeShade="BF"/>
          <w:sz w:val="26"/>
          <w:szCs w:val="26"/>
          <w:lang w:val="en-GB"/>
        </w:rPr>
        <w:t>Strengths</w:t>
      </w:r>
      <w:r w:rsidRPr="7658031A">
        <w:rPr>
          <w:rFonts w:ascii="Calibri" w:eastAsia="Calibri" w:hAnsi="Calibri" w:cs="Calibri"/>
          <w:b/>
          <w:bCs/>
          <w:color w:val="2F5496" w:themeColor="accent1" w:themeShade="BF"/>
          <w:sz w:val="26"/>
          <w:szCs w:val="26"/>
          <w:lang w:val="en-GB"/>
        </w:rPr>
        <w:t>:</w:t>
      </w:r>
    </w:p>
    <w:p w14:paraId="7F00944C" w14:textId="6F8941E3" w:rsidR="7658031A" w:rsidRDefault="7658031A" w:rsidP="7658031A">
      <w:pPr>
        <w:spacing w:before="240" w:line="259" w:lineRule="auto"/>
        <w:rPr>
          <w:rFonts w:ascii="Calibri" w:eastAsia="Calibri" w:hAnsi="Calibri" w:cs="Calibri"/>
          <w:b/>
          <w:bCs/>
          <w:color w:val="2F5496" w:themeColor="accent1" w:themeShade="BF"/>
          <w:sz w:val="26"/>
          <w:szCs w:val="26"/>
          <w:lang w:val="en-GB"/>
        </w:rPr>
      </w:pPr>
    </w:p>
    <w:p w14:paraId="55077B03" w14:textId="5FC2E7BF" w:rsidR="00193402" w:rsidRDefault="7658031A" w:rsidP="7658031A">
      <w:pPr>
        <w:pStyle w:val="ListParagraph"/>
        <w:numPr>
          <w:ilvl w:val="0"/>
          <w:numId w:val="12"/>
        </w:numPr>
        <w:spacing w:before="240" w:line="259" w:lineRule="auto"/>
        <w:rPr>
          <w:rFonts w:ascii="Calibri" w:eastAsia="Calibri" w:hAnsi="Calibri" w:cs="Calibri"/>
          <w:color w:val="000000" w:themeColor="text1"/>
          <w:sz w:val="22"/>
          <w:szCs w:val="22"/>
          <w:lang w:val="en-GB"/>
        </w:rPr>
      </w:pPr>
      <w:r w:rsidRPr="7658031A">
        <w:rPr>
          <w:rFonts w:ascii="Calibri" w:eastAsia="Calibri" w:hAnsi="Calibri" w:cs="Calibri"/>
          <w:b/>
          <w:bCs/>
          <w:color w:val="000000" w:themeColor="text1"/>
          <w:sz w:val="22"/>
          <w:szCs w:val="22"/>
          <w:lang w:val="en-GB"/>
        </w:rPr>
        <w:t>Product</w:t>
      </w:r>
    </w:p>
    <w:p w14:paraId="633C7DDA" w14:textId="023FA8CE" w:rsidR="00193402" w:rsidRDefault="7658031A" w:rsidP="7658031A">
      <w:pPr>
        <w:pStyle w:val="ListParagraph"/>
        <w:numPr>
          <w:ilvl w:val="1"/>
          <w:numId w:val="12"/>
        </w:numPr>
        <w:spacing w:before="240" w:line="259" w:lineRule="auto"/>
        <w:rPr>
          <w:rFonts w:ascii="Calibri" w:eastAsia="Calibri" w:hAnsi="Calibri" w:cs="Calibri"/>
          <w:color w:val="000000" w:themeColor="text1"/>
          <w:sz w:val="22"/>
          <w:szCs w:val="22"/>
          <w:lang w:val="en-GB"/>
        </w:rPr>
      </w:pPr>
      <w:r w:rsidRPr="7658031A">
        <w:rPr>
          <w:rFonts w:ascii="Calibri" w:eastAsia="Calibri" w:hAnsi="Calibri" w:cs="Calibri"/>
          <w:color w:val="000000" w:themeColor="text1"/>
          <w:sz w:val="22"/>
          <w:szCs w:val="22"/>
          <w:lang w:val="en-GB"/>
        </w:rPr>
        <w:t>Specialized Literary expertise positioning them as experts in this specific domain.</w:t>
      </w:r>
    </w:p>
    <w:p w14:paraId="44DFD1A1" w14:textId="3F7CF0B2" w:rsidR="00193402" w:rsidRDefault="7658031A" w:rsidP="7658031A">
      <w:pPr>
        <w:pStyle w:val="ListParagraph"/>
        <w:numPr>
          <w:ilvl w:val="0"/>
          <w:numId w:val="12"/>
        </w:numPr>
        <w:spacing w:before="240" w:line="259" w:lineRule="auto"/>
        <w:rPr>
          <w:rFonts w:ascii="Calibri" w:eastAsia="Calibri" w:hAnsi="Calibri" w:cs="Calibri"/>
          <w:b/>
          <w:bCs/>
          <w:color w:val="000000" w:themeColor="text1"/>
          <w:sz w:val="22"/>
          <w:szCs w:val="22"/>
          <w:lang w:val="en-GB"/>
        </w:rPr>
      </w:pPr>
      <w:r w:rsidRPr="7658031A">
        <w:rPr>
          <w:rFonts w:ascii="Calibri" w:eastAsia="Calibri" w:hAnsi="Calibri" w:cs="Calibri"/>
          <w:b/>
          <w:bCs/>
          <w:sz w:val="22"/>
          <w:szCs w:val="22"/>
        </w:rPr>
        <w:t>Customer</w:t>
      </w:r>
    </w:p>
    <w:p w14:paraId="1FABA333" w14:textId="18BF31C0" w:rsidR="00193402" w:rsidRDefault="7658031A" w:rsidP="7658031A">
      <w:pPr>
        <w:pStyle w:val="ListParagraph"/>
        <w:numPr>
          <w:ilvl w:val="1"/>
          <w:numId w:val="12"/>
        </w:numPr>
        <w:spacing w:before="240" w:line="259" w:lineRule="auto"/>
        <w:rPr>
          <w:rFonts w:ascii="Calibri" w:eastAsia="Calibri" w:hAnsi="Calibri" w:cs="Calibri"/>
          <w:b/>
          <w:bCs/>
          <w:color w:val="000000" w:themeColor="text1"/>
          <w:sz w:val="22"/>
          <w:szCs w:val="22"/>
          <w:lang w:val="en-GB"/>
        </w:rPr>
      </w:pPr>
      <w:r w:rsidRPr="7658031A">
        <w:rPr>
          <w:rFonts w:ascii="Calibri" w:eastAsia="Calibri" w:hAnsi="Calibri" w:cs="Calibri"/>
          <w:color w:val="000000" w:themeColor="text1"/>
          <w:sz w:val="22"/>
          <w:szCs w:val="22"/>
          <w:lang w:val="en-GB"/>
        </w:rPr>
        <w:t>Offers professional development programs for educators for effective literary instruction methods.</w:t>
      </w:r>
    </w:p>
    <w:p w14:paraId="293B1C9A" w14:textId="22D98175" w:rsidR="00193402" w:rsidRDefault="7658031A" w:rsidP="7658031A">
      <w:pPr>
        <w:pStyle w:val="ListParagraph"/>
        <w:numPr>
          <w:ilvl w:val="1"/>
          <w:numId w:val="12"/>
        </w:numPr>
        <w:spacing w:before="240" w:line="259" w:lineRule="auto"/>
        <w:rPr>
          <w:rFonts w:ascii="Calibri" w:eastAsia="Calibri" w:hAnsi="Calibri" w:cs="Calibri"/>
          <w:sz w:val="22"/>
          <w:szCs w:val="22"/>
        </w:rPr>
      </w:pPr>
      <w:r w:rsidRPr="7658031A">
        <w:rPr>
          <w:rFonts w:ascii="Calibri" w:eastAsia="Calibri" w:hAnsi="Calibri" w:cs="Calibri"/>
          <w:color w:val="000000" w:themeColor="text1"/>
          <w:sz w:val="22"/>
          <w:szCs w:val="22"/>
          <w:lang w:val="en-GB"/>
        </w:rPr>
        <w:t>Feature of Parental and guardian management</w:t>
      </w:r>
    </w:p>
    <w:p w14:paraId="1FAE772E" w14:textId="2607F804" w:rsidR="00193402" w:rsidRDefault="00193402" w:rsidP="7658031A">
      <w:pPr>
        <w:spacing w:before="240" w:line="259" w:lineRule="auto"/>
        <w:rPr>
          <w:rFonts w:ascii="Calibri" w:eastAsia="Calibri" w:hAnsi="Calibri" w:cs="Calibri"/>
          <w:b/>
          <w:bCs/>
          <w:color w:val="000000" w:themeColor="text1"/>
          <w:sz w:val="22"/>
          <w:szCs w:val="22"/>
          <w:lang w:val="en-GB"/>
        </w:rPr>
      </w:pPr>
      <w:r>
        <w:br/>
      </w:r>
      <w:r w:rsidR="7658031A" w:rsidRPr="7658031A">
        <w:rPr>
          <w:rFonts w:ascii="Calibri" w:eastAsia="Calibri" w:hAnsi="Calibri" w:cs="Calibri"/>
          <w:color w:val="2F5496" w:themeColor="accent1" w:themeShade="BF"/>
          <w:sz w:val="26"/>
          <w:szCs w:val="26"/>
          <w:lang w:val="en-GB"/>
        </w:rPr>
        <w:t>Weaknesses</w:t>
      </w:r>
      <w:r w:rsidR="7658031A" w:rsidRPr="7658031A">
        <w:rPr>
          <w:rFonts w:ascii="Calibri" w:eastAsia="Calibri" w:hAnsi="Calibri" w:cs="Calibri"/>
          <w:b/>
          <w:bCs/>
          <w:color w:val="2F5496" w:themeColor="accent1" w:themeShade="BF"/>
          <w:sz w:val="26"/>
          <w:szCs w:val="26"/>
          <w:lang w:val="en-GB"/>
        </w:rPr>
        <w:t xml:space="preserve">: </w:t>
      </w:r>
    </w:p>
    <w:p w14:paraId="59ABE33A" w14:textId="6817F332" w:rsidR="00193402" w:rsidRDefault="00193402" w:rsidP="7658031A">
      <w:pPr>
        <w:spacing w:before="240" w:line="259" w:lineRule="auto"/>
        <w:rPr>
          <w:rFonts w:ascii="Calibri" w:eastAsia="Calibri" w:hAnsi="Calibri" w:cs="Calibri"/>
          <w:b/>
          <w:bCs/>
          <w:color w:val="2F5496" w:themeColor="accent1" w:themeShade="BF"/>
          <w:sz w:val="26"/>
          <w:szCs w:val="26"/>
          <w:lang w:val="en-GB"/>
        </w:rPr>
      </w:pPr>
    </w:p>
    <w:p w14:paraId="68865D25" w14:textId="10D7E0EF" w:rsidR="00193402" w:rsidRDefault="7658031A" w:rsidP="7658031A">
      <w:pPr>
        <w:pStyle w:val="ListParagraph"/>
        <w:numPr>
          <w:ilvl w:val="0"/>
          <w:numId w:val="11"/>
        </w:numPr>
        <w:spacing w:before="240" w:line="259" w:lineRule="auto"/>
        <w:rPr>
          <w:rFonts w:ascii="Calibri" w:eastAsia="Calibri" w:hAnsi="Calibri" w:cs="Calibri"/>
          <w:b/>
          <w:bCs/>
          <w:color w:val="000000" w:themeColor="text1"/>
          <w:sz w:val="22"/>
          <w:szCs w:val="22"/>
          <w:lang w:val="en-GB"/>
        </w:rPr>
      </w:pPr>
      <w:r w:rsidRPr="7658031A">
        <w:rPr>
          <w:rFonts w:ascii="Calibri" w:eastAsia="Calibri" w:hAnsi="Calibri" w:cs="Calibri"/>
          <w:b/>
          <w:bCs/>
          <w:color w:val="000000" w:themeColor="text1"/>
          <w:sz w:val="22"/>
          <w:szCs w:val="22"/>
          <w:lang w:val="en-GB"/>
        </w:rPr>
        <w:t>Company</w:t>
      </w:r>
    </w:p>
    <w:p w14:paraId="1AAFAF97" w14:textId="371BAAC9" w:rsidR="00193402" w:rsidRDefault="7658031A" w:rsidP="7658031A">
      <w:pPr>
        <w:pStyle w:val="ListParagraph"/>
        <w:numPr>
          <w:ilvl w:val="0"/>
          <w:numId w:val="10"/>
        </w:numPr>
        <w:spacing w:before="240" w:line="259" w:lineRule="auto"/>
        <w:rPr>
          <w:rFonts w:ascii="Calibri" w:eastAsia="Calibri" w:hAnsi="Calibri" w:cs="Calibri"/>
          <w:b/>
          <w:bCs/>
          <w:color w:val="000000" w:themeColor="text1"/>
          <w:sz w:val="22"/>
          <w:szCs w:val="22"/>
          <w:lang w:val="en-GB"/>
        </w:rPr>
      </w:pPr>
      <w:r w:rsidRPr="7658031A">
        <w:rPr>
          <w:rFonts w:ascii="Calibri" w:eastAsia="Calibri" w:hAnsi="Calibri" w:cs="Calibri"/>
          <w:sz w:val="22"/>
          <w:szCs w:val="22"/>
        </w:rPr>
        <w:t>95 Percent Group's effort to serve a wide range of grade levels could limit their specialization in specific educational sectors due to a lack of a clear market focus.</w:t>
      </w:r>
    </w:p>
    <w:p w14:paraId="1FEFB88E" w14:textId="7B0B1DC8" w:rsidR="00193402" w:rsidRDefault="7658031A" w:rsidP="7658031A">
      <w:pPr>
        <w:pStyle w:val="ListParagraph"/>
        <w:numPr>
          <w:ilvl w:val="0"/>
          <w:numId w:val="10"/>
        </w:numPr>
        <w:spacing w:before="240" w:line="259" w:lineRule="auto"/>
        <w:rPr>
          <w:rFonts w:ascii="Calibri" w:eastAsia="Calibri" w:hAnsi="Calibri" w:cs="Calibri"/>
          <w:b/>
          <w:bCs/>
          <w:color w:val="000000" w:themeColor="text1"/>
          <w:sz w:val="22"/>
          <w:szCs w:val="22"/>
          <w:lang w:val="en-GB"/>
        </w:rPr>
      </w:pPr>
      <w:r w:rsidRPr="7658031A">
        <w:rPr>
          <w:rFonts w:ascii="Calibri" w:eastAsia="Calibri" w:hAnsi="Calibri" w:cs="Calibri"/>
          <w:color w:val="000000" w:themeColor="text1"/>
          <w:sz w:val="22"/>
          <w:szCs w:val="22"/>
          <w:lang w:val="en-GB"/>
        </w:rPr>
        <w:t>Some employees have reported that the company is unorganized and toxic, with a culture that can be biased and blaming.</w:t>
      </w:r>
      <w:r w:rsidRPr="7658031A">
        <w:rPr>
          <w:rFonts w:ascii="Calibri" w:eastAsia="Calibri" w:hAnsi="Calibri" w:cs="Calibri"/>
          <w:b/>
          <w:bCs/>
          <w:color w:val="000000" w:themeColor="text1"/>
          <w:sz w:val="22"/>
          <w:szCs w:val="22"/>
          <w:lang w:val="en-GB"/>
        </w:rPr>
        <w:t xml:space="preserve"> </w:t>
      </w:r>
      <w:hyperlink r:id="rId25">
        <w:r w:rsidRPr="7658031A">
          <w:rPr>
            <w:rStyle w:val="Hyperlink"/>
            <w:rFonts w:ascii="Calibri" w:eastAsia="Calibri" w:hAnsi="Calibri" w:cs="Calibri"/>
            <w:b/>
            <w:bCs/>
            <w:sz w:val="22"/>
            <w:szCs w:val="22"/>
            <w:lang w:val="en-GB"/>
          </w:rPr>
          <w:t>(Imp link)</w:t>
        </w:r>
      </w:hyperlink>
    </w:p>
    <w:p w14:paraId="0AD81669" w14:textId="36681978" w:rsidR="00193402" w:rsidRDefault="00193402" w:rsidP="7658031A">
      <w:pPr>
        <w:spacing w:before="240" w:line="259" w:lineRule="auto"/>
        <w:rPr>
          <w:rFonts w:ascii="Calibri" w:eastAsia="Calibri" w:hAnsi="Calibri" w:cs="Calibri"/>
          <w:b/>
          <w:bCs/>
          <w:color w:val="000000" w:themeColor="text1"/>
          <w:sz w:val="22"/>
          <w:szCs w:val="22"/>
          <w:lang w:val="en-GB"/>
        </w:rPr>
      </w:pPr>
    </w:p>
    <w:p w14:paraId="39256F0F" w14:textId="3416558B" w:rsidR="00193402" w:rsidRDefault="7658031A" w:rsidP="7658031A">
      <w:pPr>
        <w:spacing w:before="240" w:line="259" w:lineRule="auto"/>
        <w:rPr>
          <w:rFonts w:ascii="Calibri" w:eastAsia="Calibri" w:hAnsi="Calibri" w:cs="Calibri"/>
          <w:b/>
          <w:bCs/>
          <w:color w:val="2F5496" w:themeColor="accent1" w:themeShade="BF"/>
          <w:sz w:val="26"/>
          <w:szCs w:val="26"/>
          <w:lang w:val="en-GB"/>
        </w:rPr>
      </w:pPr>
      <w:r w:rsidRPr="7658031A">
        <w:rPr>
          <w:rFonts w:ascii="Calibri" w:eastAsia="Calibri" w:hAnsi="Calibri" w:cs="Calibri"/>
          <w:color w:val="2F5496" w:themeColor="accent1" w:themeShade="BF"/>
          <w:sz w:val="26"/>
          <w:szCs w:val="26"/>
          <w:lang w:val="en-GB"/>
        </w:rPr>
        <w:t>Opportunities</w:t>
      </w:r>
      <w:r w:rsidRPr="7658031A">
        <w:rPr>
          <w:rFonts w:ascii="Calibri" w:eastAsia="Calibri" w:hAnsi="Calibri" w:cs="Calibri"/>
          <w:b/>
          <w:bCs/>
          <w:color w:val="2F5496" w:themeColor="accent1" w:themeShade="BF"/>
          <w:sz w:val="26"/>
          <w:szCs w:val="26"/>
          <w:lang w:val="en-GB"/>
        </w:rPr>
        <w:t xml:space="preserve">: </w:t>
      </w:r>
    </w:p>
    <w:p w14:paraId="7577152C" w14:textId="76113C32" w:rsidR="7658031A" w:rsidRDefault="7658031A" w:rsidP="7658031A">
      <w:pPr>
        <w:spacing w:before="240" w:line="259" w:lineRule="auto"/>
        <w:rPr>
          <w:rFonts w:ascii="Calibri" w:eastAsia="Calibri" w:hAnsi="Calibri" w:cs="Calibri"/>
          <w:b/>
          <w:bCs/>
          <w:color w:val="2F5496" w:themeColor="accent1" w:themeShade="BF"/>
          <w:sz w:val="26"/>
          <w:szCs w:val="26"/>
          <w:lang w:val="en-GB"/>
        </w:rPr>
      </w:pPr>
    </w:p>
    <w:p w14:paraId="7F5280ED" w14:textId="79F0AC77" w:rsidR="62349D5F" w:rsidRDefault="7658031A" w:rsidP="7658031A">
      <w:pPr>
        <w:pStyle w:val="ListParagraph"/>
        <w:numPr>
          <w:ilvl w:val="0"/>
          <w:numId w:val="15"/>
        </w:numPr>
        <w:spacing w:before="240" w:line="259" w:lineRule="auto"/>
        <w:rPr>
          <w:rFonts w:ascii="Calibri" w:eastAsia="Calibri" w:hAnsi="Calibri" w:cs="Calibri"/>
          <w:b/>
          <w:bCs/>
          <w:color w:val="000000" w:themeColor="text1"/>
          <w:sz w:val="22"/>
          <w:szCs w:val="22"/>
          <w:lang w:val="en-GB"/>
        </w:rPr>
      </w:pPr>
      <w:r w:rsidRPr="7658031A">
        <w:rPr>
          <w:rFonts w:ascii="Calibri" w:eastAsia="Calibri" w:hAnsi="Calibri" w:cs="Calibri"/>
          <w:b/>
          <w:bCs/>
          <w:color w:val="000000" w:themeColor="text1"/>
          <w:sz w:val="22"/>
          <w:szCs w:val="22"/>
          <w:lang w:val="en-GB"/>
        </w:rPr>
        <w:lastRenderedPageBreak/>
        <w:t>Product</w:t>
      </w:r>
    </w:p>
    <w:p w14:paraId="149953DD" w14:textId="59221C08" w:rsidR="7658031A" w:rsidRDefault="7658031A" w:rsidP="7658031A">
      <w:pPr>
        <w:pStyle w:val="ListParagraph"/>
        <w:numPr>
          <w:ilvl w:val="1"/>
          <w:numId w:val="15"/>
        </w:numPr>
        <w:spacing w:before="240" w:line="259" w:lineRule="auto"/>
        <w:rPr>
          <w:rFonts w:ascii="Calibri" w:eastAsia="Calibri" w:hAnsi="Calibri" w:cs="Calibri"/>
          <w:color w:val="000000" w:themeColor="text1"/>
          <w:sz w:val="22"/>
          <w:szCs w:val="22"/>
          <w:lang w:val="en-GB"/>
        </w:rPr>
      </w:pPr>
      <w:r w:rsidRPr="7658031A">
        <w:rPr>
          <w:rFonts w:ascii="Calibri" w:eastAsia="Calibri" w:hAnsi="Calibri" w:cs="Calibri"/>
          <w:color w:val="000000" w:themeColor="text1"/>
          <w:sz w:val="22"/>
          <w:szCs w:val="22"/>
          <w:lang w:val="en-GB"/>
        </w:rPr>
        <w:t>Add multilingual content to reach new markets and expand audience</w:t>
      </w:r>
    </w:p>
    <w:p w14:paraId="225D696C" w14:textId="79AEAF27" w:rsidR="62349D5F" w:rsidRDefault="7658031A" w:rsidP="7658031A">
      <w:pPr>
        <w:pStyle w:val="ListParagraph"/>
        <w:numPr>
          <w:ilvl w:val="0"/>
          <w:numId w:val="15"/>
        </w:numPr>
        <w:spacing w:before="240" w:line="259" w:lineRule="auto"/>
        <w:rPr>
          <w:rFonts w:ascii="Calibri" w:eastAsia="Calibri" w:hAnsi="Calibri" w:cs="Calibri"/>
          <w:b/>
          <w:bCs/>
          <w:color w:val="000000" w:themeColor="text1"/>
          <w:sz w:val="22"/>
          <w:szCs w:val="22"/>
          <w:lang w:val="en-GB"/>
        </w:rPr>
      </w:pPr>
      <w:r w:rsidRPr="7658031A">
        <w:rPr>
          <w:rFonts w:ascii="Calibri" w:eastAsia="Calibri" w:hAnsi="Calibri" w:cs="Calibri"/>
          <w:b/>
          <w:bCs/>
          <w:color w:val="000000" w:themeColor="text1"/>
          <w:sz w:val="22"/>
          <w:szCs w:val="22"/>
          <w:lang w:val="en-GB"/>
        </w:rPr>
        <w:t>Customer</w:t>
      </w:r>
    </w:p>
    <w:p w14:paraId="098FA778" w14:textId="2222DF2F" w:rsidR="62349D5F" w:rsidRDefault="7658031A" w:rsidP="7658031A">
      <w:pPr>
        <w:pStyle w:val="ListParagraph"/>
        <w:numPr>
          <w:ilvl w:val="1"/>
          <w:numId w:val="15"/>
        </w:numPr>
        <w:spacing w:before="240" w:line="259" w:lineRule="auto"/>
        <w:rPr>
          <w:rFonts w:ascii="Calibri" w:eastAsia="Calibri" w:hAnsi="Calibri" w:cs="Calibri"/>
          <w:sz w:val="22"/>
          <w:szCs w:val="22"/>
        </w:rPr>
      </w:pPr>
      <w:r w:rsidRPr="7658031A">
        <w:rPr>
          <w:rFonts w:ascii="Calibri" w:eastAsia="Calibri" w:hAnsi="Calibri" w:cs="Calibri"/>
          <w:sz w:val="22"/>
          <w:szCs w:val="22"/>
        </w:rPr>
        <w:t>The 95 Percent Group can create separate courses for students and sell those directly to them. This will allow them to expand their reach and impact, and help more students become strong readers.</w:t>
      </w:r>
    </w:p>
    <w:p w14:paraId="771577EC" w14:textId="08C4B398" w:rsidR="62349D5F" w:rsidRDefault="7658031A" w:rsidP="7658031A">
      <w:pPr>
        <w:pStyle w:val="ListParagraph"/>
        <w:numPr>
          <w:ilvl w:val="0"/>
          <w:numId w:val="15"/>
        </w:numPr>
        <w:spacing w:before="240" w:line="259" w:lineRule="auto"/>
        <w:rPr>
          <w:rFonts w:ascii="Calibri" w:eastAsia="Calibri" w:hAnsi="Calibri" w:cs="Calibri"/>
          <w:sz w:val="22"/>
          <w:szCs w:val="22"/>
        </w:rPr>
      </w:pPr>
      <w:r w:rsidRPr="7658031A">
        <w:rPr>
          <w:rFonts w:ascii="Calibri" w:eastAsia="Calibri" w:hAnsi="Calibri" w:cs="Calibri"/>
          <w:b/>
          <w:bCs/>
          <w:sz w:val="22"/>
          <w:szCs w:val="22"/>
        </w:rPr>
        <w:t>Company</w:t>
      </w:r>
    </w:p>
    <w:p w14:paraId="00902144" w14:textId="39151F10" w:rsidR="62349D5F" w:rsidRDefault="7658031A" w:rsidP="7658031A">
      <w:pPr>
        <w:pStyle w:val="ListParagraph"/>
        <w:numPr>
          <w:ilvl w:val="1"/>
          <w:numId w:val="15"/>
        </w:numPr>
        <w:spacing w:before="240" w:after="360" w:line="259" w:lineRule="auto"/>
        <w:rPr>
          <w:rFonts w:ascii="Calibri" w:eastAsia="Calibri" w:hAnsi="Calibri" w:cs="Calibri"/>
          <w:sz w:val="22"/>
          <w:szCs w:val="22"/>
        </w:rPr>
      </w:pPr>
      <w:r w:rsidRPr="7658031A">
        <w:rPr>
          <w:rFonts w:ascii="Calibri" w:eastAsia="Calibri" w:hAnsi="Calibri" w:cs="Calibri"/>
          <w:sz w:val="22"/>
          <w:szCs w:val="22"/>
        </w:rPr>
        <w:t>The 95 Percent Group can expand its business by expanding to other continents, such as Asia, Europe, and Africa. This would allow them to reach more students and teachers and help them improve their literacy skills.</w:t>
      </w:r>
    </w:p>
    <w:p w14:paraId="011D154B" w14:textId="202B9F0A" w:rsidR="00193402" w:rsidRDefault="7658031A" w:rsidP="7658031A">
      <w:pPr>
        <w:widowControl w:val="0"/>
        <w:spacing w:before="240" w:line="259" w:lineRule="auto"/>
        <w:rPr>
          <w:rFonts w:ascii="Calibri" w:eastAsia="Calibri" w:hAnsi="Calibri" w:cs="Calibri"/>
          <w:b/>
          <w:bCs/>
          <w:color w:val="2F5496" w:themeColor="accent1" w:themeShade="BF"/>
          <w:sz w:val="26"/>
          <w:szCs w:val="26"/>
          <w:lang w:val="en-US"/>
        </w:rPr>
      </w:pPr>
      <w:r w:rsidRPr="7658031A">
        <w:rPr>
          <w:rFonts w:ascii="Calibri" w:eastAsia="Calibri" w:hAnsi="Calibri" w:cs="Calibri"/>
          <w:color w:val="2F5496" w:themeColor="accent1" w:themeShade="BF"/>
          <w:sz w:val="26"/>
          <w:szCs w:val="26"/>
          <w:lang w:val="en-US"/>
        </w:rPr>
        <w:t>Threats</w:t>
      </w:r>
      <w:r w:rsidRPr="7658031A">
        <w:rPr>
          <w:rFonts w:ascii="Calibri" w:eastAsia="Calibri" w:hAnsi="Calibri" w:cs="Calibri"/>
          <w:b/>
          <w:bCs/>
          <w:color w:val="2F5496" w:themeColor="accent1" w:themeShade="BF"/>
          <w:sz w:val="26"/>
          <w:szCs w:val="26"/>
          <w:lang w:val="en-US"/>
        </w:rPr>
        <w:t>:</w:t>
      </w:r>
    </w:p>
    <w:p w14:paraId="4DDD465A" w14:textId="5B82CEAF" w:rsidR="00193402" w:rsidRDefault="7658031A" w:rsidP="7658031A">
      <w:pPr>
        <w:pStyle w:val="ListParagraph"/>
        <w:widowControl w:val="0"/>
        <w:numPr>
          <w:ilvl w:val="0"/>
          <w:numId w:val="14"/>
        </w:numPr>
        <w:spacing w:before="240" w:line="259" w:lineRule="auto"/>
        <w:rPr>
          <w:rFonts w:ascii="Calibri" w:eastAsia="Calibri" w:hAnsi="Calibri" w:cs="Calibri"/>
          <w:b/>
          <w:bCs/>
          <w:color w:val="000000" w:themeColor="text1"/>
          <w:sz w:val="22"/>
          <w:szCs w:val="22"/>
          <w:lang w:val="en-US"/>
        </w:rPr>
      </w:pPr>
      <w:r w:rsidRPr="7658031A">
        <w:rPr>
          <w:rFonts w:ascii="Calibri" w:eastAsia="Calibri" w:hAnsi="Calibri" w:cs="Calibri"/>
          <w:b/>
          <w:bCs/>
          <w:color w:val="000000" w:themeColor="text1"/>
          <w:sz w:val="22"/>
          <w:szCs w:val="22"/>
          <w:lang w:val="en-US"/>
        </w:rPr>
        <w:t>Product</w:t>
      </w:r>
    </w:p>
    <w:p w14:paraId="03482B11" w14:textId="60AE054D" w:rsidR="00193402" w:rsidRDefault="7658031A" w:rsidP="7658031A">
      <w:pPr>
        <w:pStyle w:val="ListParagraph"/>
        <w:widowControl w:val="0"/>
        <w:numPr>
          <w:ilvl w:val="1"/>
          <w:numId w:val="14"/>
        </w:numPr>
        <w:spacing w:before="240" w:line="259" w:lineRule="auto"/>
        <w:rPr>
          <w:rFonts w:ascii="Calibri" w:eastAsia="Calibri" w:hAnsi="Calibri" w:cs="Calibri"/>
          <w:color w:val="000000" w:themeColor="text1"/>
          <w:sz w:val="22"/>
          <w:szCs w:val="22"/>
          <w:lang w:val="en-US"/>
        </w:rPr>
      </w:pPr>
      <w:r w:rsidRPr="7658031A">
        <w:rPr>
          <w:rFonts w:ascii="Calibri" w:eastAsia="Calibri" w:hAnsi="Calibri" w:cs="Calibri"/>
          <w:color w:val="000000" w:themeColor="text1"/>
          <w:sz w:val="22"/>
          <w:szCs w:val="22"/>
          <w:lang w:val="en-US"/>
        </w:rPr>
        <w:t>Features to track student activity should be present otherwise it becomes easier for students to cheat leading to unfair malpractices.</w:t>
      </w:r>
    </w:p>
    <w:p w14:paraId="1ABAFC4F" w14:textId="77AD9503" w:rsidR="00193402" w:rsidRDefault="04A136EE" w:rsidP="7658031A">
      <w:pPr>
        <w:widowControl w:val="0"/>
        <w:spacing w:before="240" w:line="259" w:lineRule="auto"/>
        <w:rPr>
          <w:rFonts w:ascii="Calibri" w:eastAsia="Calibri" w:hAnsi="Calibri" w:cs="Calibri"/>
          <w:color w:val="000000" w:themeColor="text1"/>
          <w:sz w:val="22"/>
          <w:szCs w:val="22"/>
          <w:lang w:val="en-GB"/>
        </w:rPr>
      </w:pPr>
      <w:r>
        <w:br/>
      </w:r>
    </w:p>
    <w:p w14:paraId="6545557D" w14:textId="77777777" w:rsidR="00193402" w:rsidRDefault="00193402"/>
    <w:sectPr w:rsidR="00193402">
      <w:headerReference w:type="default" r:id="rId26"/>
      <w:footerReference w:type="default" r:id="rId2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26F7D" w14:textId="77777777" w:rsidR="00CE7827" w:rsidRDefault="00CE7827" w:rsidP="00D75615">
      <w:r>
        <w:separator/>
      </w:r>
    </w:p>
  </w:endnote>
  <w:endnote w:type="continuationSeparator" w:id="0">
    <w:p w14:paraId="43C8B3EA" w14:textId="77777777" w:rsidR="00CE7827" w:rsidRDefault="00CE7827" w:rsidP="00D75615">
      <w:r>
        <w:continuationSeparator/>
      </w:r>
    </w:p>
  </w:endnote>
  <w:endnote w:type="continuationNotice" w:id="1">
    <w:p w14:paraId="07F07BD2" w14:textId="77777777" w:rsidR="00CE7827" w:rsidRDefault="00CE78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6792876" w14:paraId="784459BF" w14:textId="77777777" w:rsidTr="66792876">
      <w:trPr>
        <w:trHeight w:val="300"/>
      </w:trPr>
      <w:tc>
        <w:tcPr>
          <w:tcW w:w="3005" w:type="dxa"/>
        </w:tcPr>
        <w:p w14:paraId="043C4728" w14:textId="3CDDF181" w:rsidR="66792876" w:rsidRDefault="66792876" w:rsidP="66792876">
          <w:pPr>
            <w:pStyle w:val="Header"/>
            <w:ind w:left="-115"/>
          </w:pPr>
        </w:p>
      </w:tc>
      <w:tc>
        <w:tcPr>
          <w:tcW w:w="3005" w:type="dxa"/>
        </w:tcPr>
        <w:p w14:paraId="0138676F" w14:textId="3745717A" w:rsidR="66792876" w:rsidRDefault="66792876" w:rsidP="66792876">
          <w:pPr>
            <w:pStyle w:val="Header"/>
            <w:jc w:val="center"/>
          </w:pPr>
        </w:p>
      </w:tc>
      <w:tc>
        <w:tcPr>
          <w:tcW w:w="3005" w:type="dxa"/>
        </w:tcPr>
        <w:p w14:paraId="08C1110A" w14:textId="08142078" w:rsidR="66792876" w:rsidRDefault="66792876" w:rsidP="66792876">
          <w:pPr>
            <w:pStyle w:val="Header"/>
            <w:ind w:right="-115"/>
            <w:jc w:val="right"/>
          </w:pPr>
        </w:p>
      </w:tc>
    </w:tr>
  </w:tbl>
  <w:p w14:paraId="0BED1052" w14:textId="67797B8F" w:rsidR="00D75615" w:rsidRDefault="00D75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83A7B" w14:textId="77777777" w:rsidR="00CE7827" w:rsidRDefault="00CE7827" w:rsidP="00D75615">
      <w:r>
        <w:separator/>
      </w:r>
    </w:p>
  </w:footnote>
  <w:footnote w:type="continuationSeparator" w:id="0">
    <w:p w14:paraId="71CF15C3" w14:textId="77777777" w:rsidR="00CE7827" w:rsidRDefault="00CE7827" w:rsidP="00D75615">
      <w:r>
        <w:continuationSeparator/>
      </w:r>
    </w:p>
  </w:footnote>
  <w:footnote w:type="continuationNotice" w:id="1">
    <w:p w14:paraId="260DB417" w14:textId="77777777" w:rsidR="00CE7827" w:rsidRDefault="00CE78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6792876" w14:paraId="7782B947" w14:textId="77777777" w:rsidTr="66792876">
      <w:trPr>
        <w:trHeight w:val="300"/>
      </w:trPr>
      <w:tc>
        <w:tcPr>
          <w:tcW w:w="3005" w:type="dxa"/>
        </w:tcPr>
        <w:p w14:paraId="22C0E058" w14:textId="1A02209F" w:rsidR="66792876" w:rsidRDefault="66792876" w:rsidP="66792876">
          <w:pPr>
            <w:pStyle w:val="Header"/>
            <w:ind w:left="-115"/>
          </w:pPr>
        </w:p>
      </w:tc>
      <w:tc>
        <w:tcPr>
          <w:tcW w:w="3005" w:type="dxa"/>
        </w:tcPr>
        <w:p w14:paraId="5F486191" w14:textId="4D11FF3F" w:rsidR="66792876" w:rsidRDefault="66792876" w:rsidP="66792876">
          <w:pPr>
            <w:pStyle w:val="Header"/>
            <w:jc w:val="center"/>
          </w:pPr>
        </w:p>
      </w:tc>
      <w:tc>
        <w:tcPr>
          <w:tcW w:w="3005" w:type="dxa"/>
        </w:tcPr>
        <w:p w14:paraId="47F9ED3D" w14:textId="7348E540" w:rsidR="66792876" w:rsidRDefault="66792876" w:rsidP="66792876">
          <w:pPr>
            <w:pStyle w:val="Header"/>
            <w:ind w:right="-115"/>
            <w:jc w:val="right"/>
          </w:pPr>
        </w:p>
      </w:tc>
    </w:tr>
  </w:tbl>
  <w:p w14:paraId="6A0810EF" w14:textId="485A8F99" w:rsidR="00D75615" w:rsidRDefault="00D75615">
    <w:pPr>
      <w:pStyle w:val="Header"/>
    </w:pPr>
  </w:p>
</w:hdr>
</file>

<file path=word/intelligence2.xml><?xml version="1.0" encoding="utf-8"?>
<int2:intelligence xmlns:int2="http://schemas.microsoft.com/office/intelligence/2020/intelligence" xmlns:oel="http://schemas.microsoft.com/office/2019/extlst">
  <int2:observations>
    <int2:textHash int2:hashCode="oJ5Bgp+hdxLAfO" int2:id="9WWhAKq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F164"/>
    <w:multiLevelType w:val="multilevel"/>
    <w:tmpl w:val="FFFFFFFF"/>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874F77"/>
    <w:multiLevelType w:val="hybridMultilevel"/>
    <w:tmpl w:val="FFFFFFFF"/>
    <w:lvl w:ilvl="0" w:tplc="B89CDD32">
      <w:start w:val="1"/>
      <w:numFmt w:val="bullet"/>
      <w:lvlText w:val=""/>
      <w:lvlJc w:val="left"/>
      <w:pPr>
        <w:ind w:left="720" w:hanging="360"/>
      </w:pPr>
      <w:rPr>
        <w:rFonts w:ascii="Symbol" w:hAnsi="Symbol" w:hint="default"/>
      </w:rPr>
    </w:lvl>
    <w:lvl w:ilvl="1" w:tplc="633212FE">
      <w:start w:val="1"/>
      <w:numFmt w:val="bullet"/>
      <w:lvlText w:val="o"/>
      <w:lvlJc w:val="left"/>
      <w:pPr>
        <w:ind w:left="1800" w:hanging="360"/>
      </w:pPr>
      <w:rPr>
        <w:rFonts w:ascii="Courier New" w:hAnsi="Courier New" w:hint="default"/>
      </w:rPr>
    </w:lvl>
    <w:lvl w:ilvl="2" w:tplc="D78CB840">
      <w:start w:val="1"/>
      <w:numFmt w:val="bullet"/>
      <w:lvlText w:val=""/>
      <w:lvlJc w:val="left"/>
      <w:pPr>
        <w:ind w:left="2160" w:hanging="360"/>
      </w:pPr>
      <w:rPr>
        <w:rFonts w:ascii="Wingdings" w:hAnsi="Wingdings" w:hint="default"/>
      </w:rPr>
    </w:lvl>
    <w:lvl w:ilvl="3" w:tplc="0C00E156">
      <w:start w:val="1"/>
      <w:numFmt w:val="bullet"/>
      <w:lvlText w:val=""/>
      <w:lvlJc w:val="left"/>
      <w:pPr>
        <w:ind w:left="2880" w:hanging="360"/>
      </w:pPr>
      <w:rPr>
        <w:rFonts w:ascii="Symbol" w:hAnsi="Symbol" w:hint="default"/>
      </w:rPr>
    </w:lvl>
    <w:lvl w:ilvl="4" w:tplc="348C2DD4">
      <w:start w:val="1"/>
      <w:numFmt w:val="bullet"/>
      <w:lvlText w:val="o"/>
      <w:lvlJc w:val="left"/>
      <w:pPr>
        <w:ind w:left="3600" w:hanging="360"/>
      </w:pPr>
      <w:rPr>
        <w:rFonts w:ascii="Courier New" w:hAnsi="Courier New" w:hint="default"/>
      </w:rPr>
    </w:lvl>
    <w:lvl w:ilvl="5" w:tplc="A0FEDC8A">
      <w:start w:val="1"/>
      <w:numFmt w:val="bullet"/>
      <w:lvlText w:val=""/>
      <w:lvlJc w:val="left"/>
      <w:pPr>
        <w:ind w:left="4320" w:hanging="360"/>
      </w:pPr>
      <w:rPr>
        <w:rFonts w:ascii="Wingdings" w:hAnsi="Wingdings" w:hint="default"/>
      </w:rPr>
    </w:lvl>
    <w:lvl w:ilvl="6" w:tplc="32DEEEC4">
      <w:start w:val="1"/>
      <w:numFmt w:val="bullet"/>
      <w:lvlText w:val=""/>
      <w:lvlJc w:val="left"/>
      <w:pPr>
        <w:ind w:left="5040" w:hanging="360"/>
      </w:pPr>
      <w:rPr>
        <w:rFonts w:ascii="Symbol" w:hAnsi="Symbol" w:hint="default"/>
      </w:rPr>
    </w:lvl>
    <w:lvl w:ilvl="7" w:tplc="622461A8">
      <w:start w:val="1"/>
      <w:numFmt w:val="bullet"/>
      <w:lvlText w:val="o"/>
      <w:lvlJc w:val="left"/>
      <w:pPr>
        <w:ind w:left="5760" w:hanging="360"/>
      </w:pPr>
      <w:rPr>
        <w:rFonts w:ascii="Courier New" w:hAnsi="Courier New" w:hint="default"/>
      </w:rPr>
    </w:lvl>
    <w:lvl w:ilvl="8" w:tplc="DD7EDEC6">
      <w:start w:val="1"/>
      <w:numFmt w:val="bullet"/>
      <w:lvlText w:val=""/>
      <w:lvlJc w:val="left"/>
      <w:pPr>
        <w:ind w:left="6480" w:hanging="360"/>
      </w:pPr>
      <w:rPr>
        <w:rFonts w:ascii="Wingdings" w:hAnsi="Wingdings" w:hint="default"/>
      </w:rPr>
    </w:lvl>
  </w:abstractNum>
  <w:abstractNum w:abstractNumId="2" w15:restartNumberingAfterBreak="0">
    <w:nsid w:val="0532A1F8"/>
    <w:multiLevelType w:val="hybridMultilevel"/>
    <w:tmpl w:val="6C080358"/>
    <w:lvl w:ilvl="0" w:tplc="A8484B2E">
      <w:start w:val="1"/>
      <w:numFmt w:val="bullet"/>
      <w:lvlText w:val=""/>
      <w:lvlJc w:val="left"/>
      <w:pPr>
        <w:ind w:left="720" w:hanging="360"/>
      </w:pPr>
      <w:rPr>
        <w:rFonts w:ascii="Symbol" w:hAnsi="Symbol" w:hint="default"/>
      </w:rPr>
    </w:lvl>
    <w:lvl w:ilvl="1" w:tplc="76C250D2">
      <w:start w:val="1"/>
      <w:numFmt w:val="bullet"/>
      <w:lvlText w:val=""/>
      <w:lvlJc w:val="left"/>
      <w:pPr>
        <w:ind w:left="1440" w:hanging="360"/>
      </w:pPr>
      <w:rPr>
        <w:rFonts w:ascii="Symbol" w:hAnsi="Symbol" w:hint="default"/>
      </w:rPr>
    </w:lvl>
    <w:lvl w:ilvl="2" w:tplc="092E9754">
      <w:start w:val="1"/>
      <w:numFmt w:val="bullet"/>
      <w:lvlText w:val=""/>
      <w:lvlJc w:val="left"/>
      <w:pPr>
        <w:ind w:left="2160" w:hanging="360"/>
      </w:pPr>
      <w:rPr>
        <w:rFonts w:ascii="Wingdings" w:hAnsi="Wingdings" w:hint="default"/>
      </w:rPr>
    </w:lvl>
    <w:lvl w:ilvl="3" w:tplc="0A42E038">
      <w:start w:val="1"/>
      <w:numFmt w:val="bullet"/>
      <w:lvlText w:val=""/>
      <w:lvlJc w:val="left"/>
      <w:pPr>
        <w:ind w:left="2880" w:hanging="360"/>
      </w:pPr>
      <w:rPr>
        <w:rFonts w:ascii="Symbol" w:hAnsi="Symbol" w:hint="default"/>
      </w:rPr>
    </w:lvl>
    <w:lvl w:ilvl="4" w:tplc="47C4B9FE">
      <w:start w:val="1"/>
      <w:numFmt w:val="bullet"/>
      <w:lvlText w:val="o"/>
      <w:lvlJc w:val="left"/>
      <w:pPr>
        <w:ind w:left="3600" w:hanging="360"/>
      </w:pPr>
      <w:rPr>
        <w:rFonts w:ascii="Courier New" w:hAnsi="Courier New" w:hint="default"/>
      </w:rPr>
    </w:lvl>
    <w:lvl w:ilvl="5" w:tplc="B8540988">
      <w:start w:val="1"/>
      <w:numFmt w:val="bullet"/>
      <w:lvlText w:val=""/>
      <w:lvlJc w:val="left"/>
      <w:pPr>
        <w:ind w:left="4320" w:hanging="360"/>
      </w:pPr>
      <w:rPr>
        <w:rFonts w:ascii="Wingdings" w:hAnsi="Wingdings" w:hint="default"/>
      </w:rPr>
    </w:lvl>
    <w:lvl w:ilvl="6" w:tplc="EFDA3A40">
      <w:start w:val="1"/>
      <w:numFmt w:val="bullet"/>
      <w:lvlText w:val=""/>
      <w:lvlJc w:val="left"/>
      <w:pPr>
        <w:ind w:left="5040" w:hanging="360"/>
      </w:pPr>
      <w:rPr>
        <w:rFonts w:ascii="Symbol" w:hAnsi="Symbol" w:hint="default"/>
      </w:rPr>
    </w:lvl>
    <w:lvl w:ilvl="7" w:tplc="252A48D0">
      <w:start w:val="1"/>
      <w:numFmt w:val="bullet"/>
      <w:lvlText w:val="o"/>
      <w:lvlJc w:val="left"/>
      <w:pPr>
        <w:ind w:left="5760" w:hanging="360"/>
      </w:pPr>
      <w:rPr>
        <w:rFonts w:ascii="Courier New" w:hAnsi="Courier New" w:hint="default"/>
      </w:rPr>
    </w:lvl>
    <w:lvl w:ilvl="8" w:tplc="BD5ADF0A">
      <w:start w:val="1"/>
      <w:numFmt w:val="bullet"/>
      <w:lvlText w:val=""/>
      <w:lvlJc w:val="left"/>
      <w:pPr>
        <w:ind w:left="6480" w:hanging="360"/>
      </w:pPr>
      <w:rPr>
        <w:rFonts w:ascii="Wingdings" w:hAnsi="Wingdings" w:hint="default"/>
      </w:rPr>
    </w:lvl>
  </w:abstractNum>
  <w:abstractNum w:abstractNumId="3" w15:restartNumberingAfterBreak="0">
    <w:nsid w:val="087A29AE"/>
    <w:multiLevelType w:val="hybridMultilevel"/>
    <w:tmpl w:val="FFFFFFFF"/>
    <w:lvl w:ilvl="0" w:tplc="076E7710">
      <w:start w:val="1"/>
      <w:numFmt w:val="bullet"/>
      <w:lvlText w:val=""/>
      <w:lvlJc w:val="left"/>
      <w:pPr>
        <w:ind w:left="720" w:hanging="360"/>
      </w:pPr>
      <w:rPr>
        <w:rFonts w:ascii="Symbol" w:hAnsi="Symbol" w:hint="default"/>
      </w:rPr>
    </w:lvl>
    <w:lvl w:ilvl="1" w:tplc="2B0CDF4A">
      <w:start w:val="1"/>
      <w:numFmt w:val="bullet"/>
      <w:lvlText w:val="o"/>
      <w:lvlJc w:val="left"/>
      <w:pPr>
        <w:ind w:left="1440" w:hanging="360"/>
      </w:pPr>
      <w:rPr>
        <w:rFonts w:ascii="Courier New" w:hAnsi="Courier New" w:hint="default"/>
      </w:rPr>
    </w:lvl>
    <w:lvl w:ilvl="2" w:tplc="9B0A532C">
      <w:start w:val="1"/>
      <w:numFmt w:val="bullet"/>
      <w:lvlText w:val=""/>
      <w:lvlJc w:val="left"/>
      <w:pPr>
        <w:ind w:left="2160" w:hanging="360"/>
      </w:pPr>
      <w:rPr>
        <w:rFonts w:ascii="Wingdings" w:hAnsi="Wingdings" w:hint="default"/>
      </w:rPr>
    </w:lvl>
    <w:lvl w:ilvl="3" w:tplc="3EDAC426">
      <w:start w:val="1"/>
      <w:numFmt w:val="bullet"/>
      <w:lvlText w:val=""/>
      <w:lvlJc w:val="left"/>
      <w:pPr>
        <w:ind w:left="2880" w:hanging="360"/>
      </w:pPr>
      <w:rPr>
        <w:rFonts w:ascii="Symbol" w:hAnsi="Symbol" w:hint="default"/>
      </w:rPr>
    </w:lvl>
    <w:lvl w:ilvl="4" w:tplc="92E87608">
      <w:start w:val="1"/>
      <w:numFmt w:val="bullet"/>
      <w:lvlText w:val="o"/>
      <w:lvlJc w:val="left"/>
      <w:pPr>
        <w:ind w:left="3600" w:hanging="360"/>
      </w:pPr>
      <w:rPr>
        <w:rFonts w:ascii="Courier New" w:hAnsi="Courier New" w:hint="default"/>
      </w:rPr>
    </w:lvl>
    <w:lvl w:ilvl="5" w:tplc="AC50FE2E">
      <w:start w:val="1"/>
      <w:numFmt w:val="bullet"/>
      <w:lvlText w:val=""/>
      <w:lvlJc w:val="left"/>
      <w:pPr>
        <w:ind w:left="4320" w:hanging="360"/>
      </w:pPr>
      <w:rPr>
        <w:rFonts w:ascii="Wingdings" w:hAnsi="Wingdings" w:hint="default"/>
      </w:rPr>
    </w:lvl>
    <w:lvl w:ilvl="6" w:tplc="BF1893A6">
      <w:start w:val="1"/>
      <w:numFmt w:val="bullet"/>
      <w:lvlText w:val=""/>
      <w:lvlJc w:val="left"/>
      <w:pPr>
        <w:ind w:left="5040" w:hanging="360"/>
      </w:pPr>
      <w:rPr>
        <w:rFonts w:ascii="Symbol" w:hAnsi="Symbol" w:hint="default"/>
      </w:rPr>
    </w:lvl>
    <w:lvl w:ilvl="7" w:tplc="DB783A2C">
      <w:start w:val="1"/>
      <w:numFmt w:val="bullet"/>
      <w:lvlText w:val="o"/>
      <w:lvlJc w:val="left"/>
      <w:pPr>
        <w:ind w:left="5760" w:hanging="360"/>
      </w:pPr>
      <w:rPr>
        <w:rFonts w:ascii="Courier New" w:hAnsi="Courier New" w:hint="default"/>
      </w:rPr>
    </w:lvl>
    <w:lvl w:ilvl="8" w:tplc="0818009E">
      <w:start w:val="1"/>
      <w:numFmt w:val="bullet"/>
      <w:lvlText w:val=""/>
      <w:lvlJc w:val="left"/>
      <w:pPr>
        <w:ind w:left="6480" w:hanging="360"/>
      </w:pPr>
      <w:rPr>
        <w:rFonts w:ascii="Wingdings" w:hAnsi="Wingdings" w:hint="default"/>
      </w:rPr>
    </w:lvl>
  </w:abstractNum>
  <w:abstractNum w:abstractNumId="4" w15:restartNumberingAfterBreak="0">
    <w:nsid w:val="0982BAEB"/>
    <w:multiLevelType w:val="hybridMultilevel"/>
    <w:tmpl w:val="FFFFFFFF"/>
    <w:lvl w:ilvl="0" w:tplc="FFFFFFFF">
      <w:start w:val="1"/>
      <w:numFmt w:val="bullet"/>
      <w:lvlText w:val="o"/>
      <w:lvlJc w:val="left"/>
      <w:pPr>
        <w:ind w:left="1440" w:hanging="360"/>
      </w:pPr>
      <w:rPr>
        <w:rFonts w:ascii="Courier New" w:hAnsi="Courier New" w:hint="default"/>
      </w:rPr>
    </w:lvl>
    <w:lvl w:ilvl="1" w:tplc="659A5916">
      <w:start w:val="1"/>
      <w:numFmt w:val="bullet"/>
      <w:lvlText w:val="o"/>
      <w:lvlJc w:val="left"/>
      <w:pPr>
        <w:ind w:left="2160" w:hanging="360"/>
      </w:pPr>
      <w:rPr>
        <w:rFonts w:ascii="Courier New" w:hAnsi="Courier New" w:hint="default"/>
      </w:rPr>
    </w:lvl>
    <w:lvl w:ilvl="2" w:tplc="2506A49C">
      <w:start w:val="1"/>
      <w:numFmt w:val="bullet"/>
      <w:lvlText w:val=""/>
      <w:lvlJc w:val="left"/>
      <w:pPr>
        <w:ind w:left="2880" w:hanging="360"/>
      </w:pPr>
      <w:rPr>
        <w:rFonts w:ascii="Wingdings" w:hAnsi="Wingdings" w:hint="default"/>
      </w:rPr>
    </w:lvl>
    <w:lvl w:ilvl="3" w:tplc="83BE82AE">
      <w:start w:val="1"/>
      <w:numFmt w:val="bullet"/>
      <w:lvlText w:val=""/>
      <w:lvlJc w:val="left"/>
      <w:pPr>
        <w:ind w:left="3600" w:hanging="360"/>
      </w:pPr>
      <w:rPr>
        <w:rFonts w:ascii="Symbol" w:hAnsi="Symbol" w:hint="default"/>
      </w:rPr>
    </w:lvl>
    <w:lvl w:ilvl="4" w:tplc="E2821A78">
      <w:start w:val="1"/>
      <w:numFmt w:val="bullet"/>
      <w:lvlText w:val="o"/>
      <w:lvlJc w:val="left"/>
      <w:pPr>
        <w:ind w:left="4320" w:hanging="360"/>
      </w:pPr>
      <w:rPr>
        <w:rFonts w:ascii="Courier New" w:hAnsi="Courier New" w:hint="default"/>
      </w:rPr>
    </w:lvl>
    <w:lvl w:ilvl="5" w:tplc="ECECA6C6">
      <w:start w:val="1"/>
      <w:numFmt w:val="bullet"/>
      <w:lvlText w:val=""/>
      <w:lvlJc w:val="left"/>
      <w:pPr>
        <w:ind w:left="5040" w:hanging="360"/>
      </w:pPr>
      <w:rPr>
        <w:rFonts w:ascii="Wingdings" w:hAnsi="Wingdings" w:hint="default"/>
      </w:rPr>
    </w:lvl>
    <w:lvl w:ilvl="6" w:tplc="754EA520">
      <w:start w:val="1"/>
      <w:numFmt w:val="bullet"/>
      <w:lvlText w:val=""/>
      <w:lvlJc w:val="left"/>
      <w:pPr>
        <w:ind w:left="5760" w:hanging="360"/>
      </w:pPr>
      <w:rPr>
        <w:rFonts w:ascii="Symbol" w:hAnsi="Symbol" w:hint="default"/>
      </w:rPr>
    </w:lvl>
    <w:lvl w:ilvl="7" w:tplc="5858AA3C">
      <w:start w:val="1"/>
      <w:numFmt w:val="bullet"/>
      <w:lvlText w:val="o"/>
      <w:lvlJc w:val="left"/>
      <w:pPr>
        <w:ind w:left="6480" w:hanging="360"/>
      </w:pPr>
      <w:rPr>
        <w:rFonts w:ascii="Courier New" w:hAnsi="Courier New" w:hint="default"/>
      </w:rPr>
    </w:lvl>
    <w:lvl w:ilvl="8" w:tplc="4C76BF46">
      <w:start w:val="1"/>
      <w:numFmt w:val="bullet"/>
      <w:lvlText w:val=""/>
      <w:lvlJc w:val="left"/>
      <w:pPr>
        <w:ind w:left="7200" w:hanging="360"/>
      </w:pPr>
      <w:rPr>
        <w:rFonts w:ascii="Wingdings" w:hAnsi="Wingdings" w:hint="default"/>
      </w:rPr>
    </w:lvl>
  </w:abstractNum>
  <w:abstractNum w:abstractNumId="5" w15:restartNumberingAfterBreak="0">
    <w:nsid w:val="10864936"/>
    <w:multiLevelType w:val="hybridMultilevel"/>
    <w:tmpl w:val="FFFFFFFF"/>
    <w:lvl w:ilvl="0" w:tplc="82BCCF64">
      <w:start w:val="1"/>
      <w:numFmt w:val="bullet"/>
      <w:lvlText w:val=""/>
      <w:lvlJc w:val="left"/>
      <w:pPr>
        <w:ind w:left="360" w:hanging="360"/>
      </w:pPr>
      <w:rPr>
        <w:rFonts w:ascii="Symbol" w:hAnsi="Symbol" w:hint="default"/>
      </w:rPr>
    </w:lvl>
    <w:lvl w:ilvl="1" w:tplc="B9AEFC96">
      <w:start w:val="1"/>
      <w:numFmt w:val="bullet"/>
      <w:lvlText w:val="o"/>
      <w:lvlJc w:val="left"/>
      <w:pPr>
        <w:ind w:left="1440" w:hanging="360"/>
      </w:pPr>
      <w:rPr>
        <w:rFonts w:ascii="Courier New" w:hAnsi="Courier New" w:hint="default"/>
      </w:rPr>
    </w:lvl>
    <w:lvl w:ilvl="2" w:tplc="C3E4AF5E">
      <w:start w:val="1"/>
      <w:numFmt w:val="bullet"/>
      <w:lvlText w:val=""/>
      <w:lvlJc w:val="left"/>
      <w:pPr>
        <w:ind w:left="2160" w:hanging="360"/>
      </w:pPr>
      <w:rPr>
        <w:rFonts w:ascii="Wingdings" w:hAnsi="Wingdings" w:hint="default"/>
      </w:rPr>
    </w:lvl>
    <w:lvl w:ilvl="3" w:tplc="2D0C9C62">
      <w:start w:val="1"/>
      <w:numFmt w:val="bullet"/>
      <w:lvlText w:val=""/>
      <w:lvlJc w:val="left"/>
      <w:pPr>
        <w:ind w:left="2880" w:hanging="360"/>
      </w:pPr>
      <w:rPr>
        <w:rFonts w:ascii="Symbol" w:hAnsi="Symbol" w:hint="default"/>
      </w:rPr>
    </w:lvl>
    <w:lvl w:ilvl="4" w:tplc="F6A81346">
      <w:start w:val="1"/>
      <w:numFmt w:val="bullet"/>
      <w:lvlText w:val="o"/>
      <w:lvlJc w:val="left"/>
      <w:pPr>
        <w:ind w:left="3600" w:hanging="360"/>
      </w:pPr>
      <w:rPr>
        <w:rFonts w:ascii="Courier New" w:hAnsi="Courier New" w:hint="default"/>
      </w:rPr>
    </w:lvl>
    <w:lvl w:ilvl="5" w:tplc="DA162C6E">
      <w:start w:val="1"/>
      <w:numFmt w:val="bullet"/>
      <w:lvlText w:val=""/>
      <w:lvlJc w:val="left"/>
      <w:pPr>
        <w:ind w:left="4320" w:hanging="360"/>
      </w:pPr>
      <w:rPr>
        <w:rFonts w:ascii="Wingdings" w:hAnsi="Wingdings" w:hint="default"/>
      </w:rPr>
    </w:lvl>
    <w:lvl w:ilvl="6" w:tplc="F5B4867C">
      <w:start w:val="1"/>
      <w:numFmt w:val="bullet"/>
      <w:lvlText w:val=""/>
      <w:lvlJc w:val="left"/>
      <w:pPr>
        <w:ind w:left="5040" w:hanging="360"/>
      </w:pPr>
      <w:rPr>
        <w:rFonts w:ascii="Symbol" w:hAnsi="Symbol" w:hint="default"/>
      </w:rPr>
    </w:lvl>
    <w:lvl w:ilvl="7" w:tplc="B69E6728">
      <w:start w:val="1"/>
      <w:numFmt w:val="bullet"/>
      <w:lvlText w:val="o"/>
      <w:lvlJc w:val="left"/>
      <w:pPr>
        <w:ind w:left="5760" w:hanging="360"/>
      </w:pPr>
      <w:rPr>
        <w:rFonts w:ascii="Courier New" w:hAnsi="Courier New" w:hint="default"/>
      </w:rPr>
    </w:lvl>
    <w:lvl w:ilvl="8" w:tplc="FB4AF0F6">
      <w:start w:val="1"/>
      <w:numFmt w:val="bullet"/>
      <w:lvlText w:val=""/>
      <w:lvlJc w:val="left"/>
      <w:pPr>
        <w:ind w:left="6480" w:hanging="360"/>
      </w:pPr>
      <w:rPr>
        <w:rFonts w:ascii="Wingdings" w:hAnsi="Wingdings" w:hint="default"/>
      </w:rPr>
    </w:lvl>
  </w:abstractNum>
  <w:abstractNum w:abstractNumId="6" w15:restartNumberingAfterBreak="0">
    <w:nsid w:val="11FCDD8E"/>
    <w:multiLevelType w:val="hybridMultilevel"/>
    <w:tmpl w:val="FFFFFFFF"/>
    <w:lvl w:ilvl="0" w:tplc="FFFFFFFF">
      <w:start w:val="1"/>
      <w:numFmt w:val="bullet"/>
      <w:lvlText w:val=""/>
      <w:lvlJc w:val="left"/>
      <w:pPr>
        <w:ind w:left="720" w:hanging="360"/>
      </w:pPr>
    </w:lvl>
    <w:lvl w:ilvl="1" w:tplc="FFFFFFFF">
      <w:start w:val="1"/>
      <w:numFmt w:val="bullet"/>
      <w:lvlText w:val=""/>
      <w:lvlJc w:val="left"/>
      <w:pPr>
        <w:ind w:left="1440" w:hanging="360"/>
      </w:pPr>
    </w:lvl>
    <w:lvl w:ilvl="2" w:tplc="B6EAA09C">
      <w:start w:val="1"/>
      <w:numFmt w:val="lowerRoman"/>
      <w:lvlText w:val="%3."/>
      <w:lvlJc w:val="right"/>
      <w:pPr>
        <w:ind w:left="2160" w:hanging="180"/>
      </w:pPr>
    </w:lvl>
    <w:lvl w:ilvl="3" w:tplc="2642F578">
      <w:start w:val="1"/>
      <w:numFmt w:val="decimal"/>
      <w:lvlText w:val="%4."/>
      <w:lvlJc w:val="left"/>
      <w:pPr>
        <w:ind w:left="2880" w:hanging="360"/>
      </w:pPr>
    </w:lvl>
    <w:lvl w:ilvl="4" w:tplc="915036BA">
      <w:start w:val="1"/>
      <w:numFmt w:val="lowerLetter"/>
      <w:lvlText w:val="%5."/>
      <w:lvlJc w:val="left"/>
      <w:pPr>
        <w:ind w:left="3600" w:hanging="360"/>
      </w:pPr>
    </w:lvl>
    <w:lvl w:ilvl="5" w:tplc="EE1C6610">
      <w:start w:val="1"/>
      <w:numFmt w:val="lowerRoman"/>
      <w:lvlText w:val="%6."/>
      <w:lvlJc w:val="right"/>
      <w:pPr>
        <w:ind w:left="4320" w:hanging="180"/>
      </w:pPr>
    </w:lvl>
    <w:lvl w:ilvl="6" w:tplc="08E8F1D8">
      <w:start w:val="1"/>
      <w:numFmt w:val="decimal"/>
      <w:lvlText w:val="%7."/>
      <w:lvlJc w:val="left"/>
      <w:pPr>
        <w:ind w:left="5040" w:hanging="360"/>
      </w:pPr>
    </w:lvl>
    <w:lvl w:ilvl="7" w:tplc="9F38CA1C">
      <w:start w:val="1"/>
      <w:numFmt w:val="lowerLetter"/>
      <w:lvlText w:val="%8."/>
      <w:lvlJc w:val="left"/>
      <w:pPr>
        <w:ind w:left="5760" w:hanging="360"/>
      </w:pPr>
    </w:lvl>
    <w:lvl w:ilvl="8" w:tplc="3C448D4C">
      <w:start w:val="1"/>
      <w:numFmt w:val="lowerRoman"/>
      <w:lvlText w:val="%9."/>
      <w:lvlJc w:val="right"/>
      <w:pPr>
        <w:ind w:left="6480" w:hanging="180"/>
      </w:pPr>
    </w:lvl>
  </w:abstractNum>
  <w:abstractNum w:abstractNumId="7" w15:restartNumberingAfterBreak="0">
    <w:nsid w:val="12997476"/>
    <w:multiLevelType w:val="hybridMultilevel"/>
    <w:tmpl w:val="FFFFFFFF"/>
    <w:lvl w:ilvl="0" w:tplc="4530CEEE">
      <w:start w:val="1"/>
      <w:numFmt w:val="bullet"/>
      <w:lvlText w:val=""/>
      <w:lvlJc w:val="left"/>
      <w:pPr>
        <w:ind w:left="720" w:hanging="360"/>
      </w:pPr>
      <w:rPr>
        <w:rFonts w:ascii="Symbol" w:hAnsi="Symbol" w:hint="default"/>
      </w:rPr>
    </w:lvl>
    <w:lvl w:ilvl="1" w:tplc="FDC8ADB2">
      <w:start w:val="1"/>
      <w:numFmt w:val="bullet"/>
      <w:lvlText w:val="o"/>
      <w:lvlJc w:val="left"/>
      <w:pPr>
        <w:ind w:left="1440" w:hanging="360"/>
      </w:pPr>
      <w:rPr>
        <w:rFonts w:ascii="Courier New" w:hAnsi="Courier New" w:hint="default"/>
      </w:rPr>
    </w:lvl>
    <w:lvl w:ilvl="2" w:tplc="F0D020F2">
      <w:start w:val="1"/>
      <w:numFmt w:val="bullet"/>
      <w:lvlText w:val=""/>
      <w:lvlJc w:val="left"/>
      <w:pPr>
        <w:ind w:left="2160" w:hanging="360"/>
      </w:pPr>
      <w:rPr>
        <w:rFonts w:ascii="Wingdings" w:hAnsi="Wingdings" w:hint="default"/>
      </w:rPr>
    </w:lvl>
    <w:lvl w:ilvl="3" w:tplc="241A566E">
      <w:start w:val="1"/>
      <w:numFmt w:val="bullet"/>
      <w:lvlText w:val=""/>
      <w:lvlJc w:val="left"/>
      <w:pPr>
        <w:ind w:left="2880" w:hanging="360"/>
      </w:pPr>
      <w:rPr>
        <w:rFonts w:ascii="Symbol" w:hAnsi="Symbol" w:hint="default"/>
      </w:rPr>
    </w:lvl>
    <w:lvl w:ilvl="4" w:tplc="14C04A1E">
      <w:start w:val="1"/>
      <w:numFmt w:val="bullet"/>
      <w:lvlText w:val="o"/>
      <w:lvlJc w:val="left"/>
      <w:pPr>
        <w:ind w:left="3600" w:hanging="360"/>
      </w:pPr>
      <w:rPr>
        <w:rFonts w:ascii="Courier New" w:hAnsi="Courier New" w:hint="default"/>
      </w:rPr>
    </w:lvl>
    <w:lvl w:ilvl="5" w:tplc="D8CE03D2">
      <w:start w:val="1"/>
      <w:numFmt w:val="bullet"/>
      <w:lvlText w:val=""/>
      <w:lvlJc w:val="left"/>
      <w:pPr>
        <w:ind w:left="4320" w:hanging="360"/>
      </w:pPr>
      <w:rPr>
        <w:rFonts w:ascii="Wingdings" w:hAnsi="Wingdings" w:hint="default"/>
      </w:rPr>
    </w:lvl>
    <w:lvl w:ilvl="6" w:tplc="E2882D2E">
      <w:start w:val="1"/>
      <w:numFmt w:val="bullet"/>
      <w:lvlText w:val=""/>
      <w:lvlJc w:val="left"/>
      <w:pPr>
        <w:ind w:left="5040" w:hanging="360"/>
      </w:pPr>
      <w:rPr>
        <w:rFonts w:ascii="Symbol" w:hAnsi="Symbol" w:hint="default"/>
      </w:rPr>
    </w:lvl>
    <w:lvl w:ilvl="7" w:tplc="B66A9C2A">
      <w:start w:val="1"/>
      <w:numFmt w:val="bullet"/>
      <w:lvlText w:val="o"/>
      <w:lvlJc w:val="left"/>
      <w:pPr>
        <w:ind w:left="5760" w:hanging="360"/>
      </w:pPr>
      <w:rPr>
        <w:rFonts w:ascii="Courier New" w:hAnsi="Courier New" w:hint="default"/>
      </w:rPr>
    </w:lvl>
    <w:lvl w:ilvl="8" w:tplc="9DFE8838">
      <w:start w:val="1"/>
      <w:numFmt w:val="bullet"/>
      <w:lvlText w:val=""/>
      <w:lvlJc w:val="left"/>
      <w:pPr>
        <w:ind w:left="6480" w:hanging="360"/>
      </w:pPr>
      <w:rPr>
        <w:rFonts w:ascii="Wingdings" w:hAnsi="Wingdings" w:hint="default"/>
      </w:rPr>
    </w:lvl>
  </w:abstractNum>
  <w:abstractNum w:abstractNumId="8" w15:restartNumberingAfterBreak="0">
    <w:nsid w:val="1307C471"/>
    <w:multiLevelType w:val="hybridMultilevel"/>
    <w:tmpl w:val="FFFFFFFF"/>
    <w:lvl w:ilvl="0" w:tplc="A2EA9AF0">
      <w:start w:val="1"/>
      <w:numFmt w:val="bullet"/>
      <w:lvlText w:val=""/>
      <w:lvlJc w:val="left"/>
      <w:pPr>
        <w:ind w:left="720" w:hanging="360"/>
      </w:pPr>
      <w:rPr>
        <w:rFonts w:ascii="Symbol" w:hAnsi="Symbol" w:hint="default"/>
      </w:rPr>
    </w:lvl>
    <w:lvl w:ilvl="1" w:tplc="4E98A9D4">
      <w:start w:val="1"/>
      <w:numFmt w:val="bullet"/>
      <w:lvlText w:val="o"/>
      <w:lvlJc w:val="left"/>
      <w:pPr>
        <w:ind w:left="1440" w:hanging="360"/>
      </w:pPr>
      <w:rPr>
        <w:rFonts w:ascii="Courier New" w:hAnsi="Courier New" w:hint="default"/>
      </w:rPr>
    </w:lvl>
    <w:lvl w:ilvl="2" w:tplc="B7943ADC">
      <w:start w:val="1"/>
      <w:numFmt w:val="bullet"/>
      <w:lvlText w:val=""/>
      <w:lvlJc w:val="left"/>
      <w:pPr>
        <w:ind w:left="2160" w:hanging="360"/>
      </w:pPr>
      <w:rPr>
        <w:rFonts w:ascii="Wingdings" w:hAnsi="Wingdings" w:hint="default"/>
      </w:rPr>
    </w:lvl>
    <w:lvl w:ilvl="3" w:tplc="984E80CA">
      <w:start w:val="1"/>
      <w:numFmt w:val="bullet"/>
      <w:lvlText w:val=""/>
      <w:lvlJc w:val="left"/>
      <w:pPr>
        <w:ind w:left="2880" w:hanging="360"/>
      </w:pPr>
      <w:rPr>
        <w:rFonts w:ascii="Symbol" w:hAnsi="Symbol" w:hint="default"/>
      </w:rPr>
    </w:lvl>
    <w:lvl w:ilvl="4" w:tplc="2404EEC0">
      <w:start w:val="1"/>
      <w:numFmt w:val="bullet"/>
      <w:lvlText w:val="o"/>
      <w:lvlJc w:val="left"/>
      <w:pPr>
        <w:ind w:left="3600" w:hanging="360"/>
      </w:pPr>
      <w:rPr>
        <w:rFonts w:ascii="Courier New" w:hAnsi="Courier New" w:hint="default"/>
      </w:rPr>
    </w:lvl>
    <w:lvl w:ilvl="5" w:tplc="E6A02872">
      <w:start w:val="1"/>
      <w:numFmt w:val="bullet"/>
      <w:lvlText w:val=""/>
      <w:lvlJc w:val="left"/>
      <w:pPr>
        <w:ind w:left="4320" w:hanging="360"/>
      </w:pPr>
      <w:rPr>
        <w:rFonts w:ascii="Wingdings" w:hAnsi="Wingdings" w:hint="default"/>
      </w:rPr>
    </w:lvl>
    <w:lvl w:ilvl="6" w:tplc="2B76AA82">
      <w:start w:val="1"/>
      <w:numFmt w:val="bullet"/>
      <w:lvlText w:val=""/>
      <w:lvlJc w:val="left"/>
      <w:pPr>
        <w:ind w:left="5040" w:hanging="360"/>
      </w:pPr>
      <w:rPr>
        <w:rFonts w:ascii="Symbol" w:hAnsi="Symbol" w:hint="default"/>
      </w:rPr>
    </w:lvl>
    <w:lvl w:ilvl="7" w:tplc="D0A630C6">
      <w:start w:val="1"/>
      <w:numFmt w:val="bullet"/>
      <w:lvlText w:val="o"/>
      <w:lvlJc w:val="left"/>
      <w:pPr>
        <w:ind w:left="5760" w:hanging="360"/>
      </w:pPr>
      <w:rPr>
        <w:rFonts w:ascii="Courier New" w:hAnsi="Courier New" w:hint="default"/>
      </w:rPr>
    </w:lvl>
    <w:lvl w:ilvl="8" w:tplc="64266084">
      <w:start w:val="1"/>
      <w:numFmt w:val="bullet"/>
      <w:lvlText w:val=""/>
      <w:lvlJc w:val="left"/>
      <w:pPr>
        <w:ind w:left="6480" w:hanging="360"/>
      </w:pPr>
      <w:rPr>
        <w:rFonts w:ascii="Wingdings" w:hAnsi="Wingdings" w:hint="default"/>
      </w:rPr>
    </w:lvl>
  </w:abstractNum>
  <w:abstractNum w:abstractNumId="9" w15:restartNumberingAfterBreak="0">
    <w:nsid w:val="157A4FAF"/>
    <w:multiLevelType w:val="hybridMultilevel"/>
    <w:tmpl w:val="FFFFFFFF"/>
    <w:lvl w:ilvl="0" w:tplc="49104DCA">
      <w:start w:val="1"/>
      <w:numFmt w:val="bullet"/>
      <w:lvlText w:val=""/>
      <w:lvlJc w:val="left"/>
      <w:pPr>
        <w:ind w:left="720" w:hanging="360"/>
      </w:pPr>
      <w:rPr>
        <w:rFonts w:ascii="Symbol" w:hAnsi="Symbol" w:hint="default"/>
      </w:rPr>
    </w:lvl>
    <w:lvl w:ilvl="1" w:tplc="CFBA8770">
      <w:start w:val="1"/>
      <w:numFmt w:val="bullet"/>
      <w:lvlText w:val="o"/>
      <w:lvlJc w:val="left"/>
      <w:pPr>
        <w:ind w:left="1314" w:hanging="360"/>
      </w:pPr>
      <w:rPr>
        <w:rFonts w:ascii="Courier New" w:hAnsi="Courier New" w:hint="default"/>
      </w:rPr>
    </w:lvl>
    <w:lvl w:ilvl="2" w:tplc="47480196">
      <w:start w:val="1"/>
      <w:numFmt w:val="bullet"/>
      <w:lvlText w:val=""/>
      <w:lvlJc w:val="left"/>
      <w:pPr>
        <w:ind w:left="2160" w:hanging="360"/>
      </w:pPr>
      <w:rPr>
        <w:rFonts w:ascii="Wingdings" w:hAnsi="Wingdings" w:hint="default"/>
      </w:rPr>
    </w:lvl>
    <w:lvl w:ilvl="3" w:tplc="2708AE68">
      <w:start w:val="1"/>
      <w:numFmt w:val="bullet"/>
      <w:lvlText w:val=""/>
      <w:lvlJc w:val="left"/>
      <w:pPr>
        <w:ind w:left="2880" w:hanging="360"/>
      </w:pPr>
      <w:rPr>
        <w:rFonts w:ascii="Symbol" w:hAnsi="Symbol" w:hint="default"/>
      </w:rPr>
    </w:lvl>
    <w:lvl w:ilvl="4" w:tplc="5C442810">
      <w:start w:val="1"/>
      <w:numFmt w:val="bullet"/>
      <w:lvlText w:val="o"/>
      <w:lvlJc w:val="left"/>
      <w:pPr>
        <w:ind w:left="3600" w:hanging="360"/>
      </w:pPr>
      <w:rPr>
        <w:rFonts w:ascii="Courier New" w:hAnsi="Courier New" w:hint="default"/>
      </w:rPr>
    </w:lvl>
    <w:lvl w:ilvl="5" w:tplc="5AFA8262">
      <w:start w:val="1"/>
      <w:numFmt w:val="bullet"/>
      <w:lvlText w:val=""/>
      <w:lvlJc w:val="left"/>
      <w:pPr>
        <w:ind w:left="4320" w:hanging="360"/>
      </w:pPr>
      <w:rPr>
        <w:rFonts w:ascii="Wingdings" w:hAnsi="Wingdings" w:hint="default"/>
      </w:rPr>
    </w:lvl>
    <w:lvl w:ilvl="6" w:tplc="6C6CFEDC">
      <w:start w:val="1"/>
      <w:numFmt w:val="bullet"/>
      <w:lvlText w:val=""/>
      <w:lvlJc w:val="left"/>
      <w:pPr>
        <w:ind w:left="5040" w:hanging="360"/>
      </w:pPr>
      <w:rPr>
        <w:rFonts w:ascii="Symbol" w:hAnsi="Symbol" w:hint="default"/>
      </w:rPr>
    </w:lvl>
    <w:lvl w:ilvl="7" w:tplc="0C4C294C">
      <w:start w:val="1"/>
      <w:numFmt w:val="bullet"/>
      <w:lvlText w:val="o"/>
      <w:lvlJc w:val="left"/>
      <w:pPr>
        <w:ind w:left="5760" w:hanging="360"/>
      </w:pPr>
      <w:rPr>
        <w:rFonts w:ascii="Courier New" w:hAnsi="Courier New" w:hint="default"/>
      </w:rPr>
    </w:lvl>
    <w:lvl w:ilvl="8" w:tplc="AB0C6414">
      <w:start w:val="1"/>
      <w:numFmt w:val="bullet"/>
      <w:lvlText w:val=""/>
      <w:lvlJc w:val="left"/>
      <w:pPr>
        <w:ind w:left="6480" w:hanging="360"/>
      </w:pPr>
      <w:rPr>
        <w:rFonts w:ascii="Wingdings" w:hAnsi="Wingdings" w:hint="default"/>
      </w:rPr>
    </w:lvl>
  </w:abstractNum>
  <w:abstractNum w:abstractNumId="10" w15:restartNumberingAfterBreak="0">
    <w:nsid w:val="18C4407D"/>
    <w:multiLevelType w:val="hybridMultilevel"/>
    <w:tmpl w:val="FFFFFFFF"/>
    <w:lvl w:ilvl="0" w:tplc="FFFFFFFF">
      <w:start w:val="1"/>
      <w:numFmt w:val="bullet"/>
      <w:lvlText w:val="o"/>
      <w:lvlJc w:val="left"/>
      <w:pPr>
        <w:ind w:left="1440" w:hanging="360"/>
      </w:pPr>
      <w:rPr>
        <w:rFonts w:ascii="Courier New" w:hAnsi="Courier New" w:hint="default"/>
      </w:rPr>
    </w:lvl>
    <w:lvl w:ilvl="1" w:tplc="06C4D878">
      <w:start w:val="1"/>
      <w:numFmt w:val="bullet"/>
      <w:lvlText w:val="o"/>
      <w:lvlJc w:val="left"/>
      <w:pPr>
        <w:ind w:left="2160" w:hanging="360"/>
      </w:pPr>
      <w:rPr>
        <w:rFonts w:ascii="Courier New" w:hAnsi="Courier New" w:hint="default"/>
      </w:rPr>
    </w:lvl>
    <w:lvl w:ilvl="2" w:tplc="28049E80">
      <w:start w:val="1"/>
      <w:numFmt w:val="bullet"/>
      <w:lvlText w:val=""/>
      <w:lvlJc w:val="left"/>
      <w:pPr>
        <w:ind w:left="2880" w:hanging="360"/>
      </w:pPr>
      <w:rPr>
        <w:rFonts w:ascii="Wingdings" w:hAnsi="Wingdings" w:hint="default"/>
      </w:rPr>
    </w:lvl>
    <w:lvl w:ilvl="3" w:tplc="35EACFDC">
      <w:start w:val="1"/>
      <w:numFmt w:val="bullet"/>
      <w:lvlText w:val=""/>
      <w:lvlJc w:val="left"/>
      <w:pPr>
        <w:ind w:left="3600" w:hanging="360"/>
      </w:pPr>
      <w:rPr>
        <w:rFonts w:ascii="Symbol" w:hAnsi="Symbol" w:hint="default"/>
      </w:rPr>
    </w:lvl>
    <w:lvl w:ilvl="4" w:tplc="A2644DBE">
      <w:start w:val="1"/>
      <w:numFmt w:val="bullet"/>
      <w:lvlText w:val="o"/>
      <w:lvlJc w:val="left"/>
      <w:pPr>
        <w:ind w:left="4320" w:hanging="360"/>
      </w:pPr>
      <w:rPr>
        <w:rFonts w:ascii="Courier New" w:hAnsi="Courier New" w:hint="default"/>
      </w:rPr>
    </w:lvl>
    <w:lvl w:ilvl="5" w:tplc="D75C78D6">
      <w:start w:val="1"/>
      <w:numFmt w:val="bullet"/>
      <w:lvlText w:val=""/>
      <w:lvlJc w:val="left"/>
      <w:pPr>
        <w:ind w:left="5040" w:hanging="360"/>
      </w:pPr>
      <w:rPr>
        <w:rFonts w:ascii="Wingdings" w:hAnsi="Wingdings" w:hint="default"/>
      </w:rPr>
    </w:lvl>
    <w:lvl w:ilvl="6" w:tplc="1944BD76">
      <w:start w:val="1"/>
      <w:numFmt w:val="bullet"/>
      <w:lvlText w:val=""/>
      <w:lvlJc w:val="left"/>
      <w:pPr>
        <w:ind w:left="5760" w:hanging="360"/>
      </w:pPr>
      <w:rPr>
        <w:rFonts w:ascii="Symbol" w:hAnsi="Symbol" w:hint="default"/>
      </w:rPr>
    </w:lvl>
    <w:lvl w:ilvl="7" w:tplc="F33E5CD4">
      <w:start w:val="1"/>
      <w:numFmt w:val="bullet"/>
      <w:lvlText w:val="o"/>
      <w:lvlJc w:val="left"/>
      <w:pPr>
        <w:ind w:left="6480" w:hanging="360"/>
      </w:pPr>
      <w:rPr>
        <w:rFonts w:ascii="Courier New" w:hAnsi="Courier New" w:hint="default"/>
      </w:rPr>
    </w:lvl>
    <w:lvl w:ilvl="8" w:tplc="C1928BFC">
      <w:start w:val="1"/>
      <w:numFmt w:val="bullet"/>
      <w:lvlText w:val=""/>
      <w:lvlJc w:val="left"/>
      <w:pPr>
        <w:ind w:left="7200" w:hanging="360"/>
      </w:pPr>
      <w:rPr>
        <w:rFonts w:ascii="Wingdings" w:hAnsi="Wingdings" w:hint="default"/>
      </w:rPr>
    </w:lvl>
  </w:abstractNum>
  <w:abstractNum w:abstractNumId="11" w15:restartNumberingAfterBreak="0">
    <w:nsid w:val="1B111F6D"/>
    <w:multiLevelType w:val="hybridMultilevel"/>
    <w:tmpl w:val="FFFFFFFF"/>
    <w:lvl w:ilvl="0" w:tplc="55700D70">
      <w:start w:val="1"/>
      <w:numFmt w:val="bullet"/>
      <w:lvlText w:val=""/>
      <w:lvlJc w:val="left"/>
      <w:pPr>
        <w:ind w:left="720" w:hanging="360"/>
      </w:pPr>
      <w:rPr>
        <w:rFonts w:ascii="Symbol" w:hAnsi="Symbol" w:hint="default"/>
      </w:rPr>
    </w:lvl>
    <w:lvl w:ilvl="1" w:tplc="BD30707C">
      <w:start w:val="1"/>
      <w:numFmt w:val="bullet"/>
      <w:lvlText w:val="o"/>
      <w:lvlJc w:val="left"/>
      <w:pPr>
        <w:ind w:left="1314" w:hanging="360"/>
      </w:pPr>
      <w:rPr>
        <w:rFonts w:ascii="Courier New" w:hAnsi="Courier New" w:hint="default"/>
      </w:rPr>
    </w:lvl>
    <w:lvl w:ilvl="2" w:tplc="D4A672B4">
      <w:start w:val="1"/>
      <w:numFmt w:val="bullet"/>
      <w:lvlText w:val=""/>
      <w:lvlJc w:val="left"/>
      <w:pPr>
        <w:ind w:left="2160" w:hanging="360"/>
      </w:pPr>
      <w:rPr>
        <w:rFonts w:ascii="Wingdings" w:hAnsi="Wingdings" w:hint="default"/>
      </w:rPr>
    </w:lvl>
    <w:lvl w:ilvl="3" w:tplc="D2F6C6A2">
      <w:start w:val="1"/>
      <w:numFmt w:val="bullet"/>
      <w:lvlText w:val=""/>
      <w:lvlJc w:val="left"/>
      <w:pPr>
        <w:ind w:left="2880" w:hanging="360"/>
      </w:pPr>
      <w:rPr>
        <w:rFonts w:ascii="Symbol" w:hAnsi="Symbol" w:hint="default"/>
      </w:rPr>
    </w:lvl>
    <w:lvl w:ilvl="4" w:tplc="ED6835D6">
      <w:start w:val="1"/>
      <w:numFmt w:val="bullet"/>
      <w:lvlText w:val="o"/>
      <w:lvlJc w:val="left"/>
      <w:pPr>
        <w:ind w:left="3600" w:hanging="360"/>
      </w:pPr>
      <w:rPr>
        <w:rFonts w:ascii="Courier New" w:hAnsi="Courier New" w:hint="default"/>
      </w:rPr>
    </w:lvl>
    <w:lvl w:ilvl="5" w:tplc="C22479BA">
      <w:start w:val="1"/>
      <w:numFmt w:val="bullet"/>
      <w:lvlText w:val=""/>
      <w:lvlJc w:val="left"/>
      <w:pPr>
        <w:ind w:left="4320" w:hanging="360"/>
      </w:pPr>
      <w:rPr>
        <w:rFonts w:ascii="Wingdings" w:hAnsi="Wingdings" w:hint="default"/>
      </w:rPr>
    </w:lvl>
    <w:lvl w:ilvl="6" w:tplc="62FE2896">
      <w:start w:val="1"/>
      <w:numFmt w:val="bullet"/>
      <w:lvlText w:val=""/>
      <w:lvlJc w:val="left"/>
      <w:pPr>
        <w:ind w:left="5040" w:hanging="360"/>
      </w:pPr>
      <w:rPr>
        <w:rFonts w:ascii="Symbol" w:hAnsi="Symbol" w:hint="default"/>
      </w:rPr>
    </w:lvl>
    <w:lvl w:ilvl="7" w:tplc="677EC0DE">
      <w:start w:val="1"/>
      <w:numFmt w:val="bullet"/>
      <w:lvlText w:val="o"/>
      <w:lvlJc w:val="left"/>
      <w:pPr>
        <w:ind w:left="5760" w:hanging="360"/>
      </w:pPr>
      <w:rPr>
        <w:rFonts w:ascii="Courier New" w:hAnsi="Courier New" w:hint="default"/>
      </w:rPr>
    </w:lvl>
    <w:lvl w:ilvl="8" w:tplc="7988CA14">
      <w:start w:val="1"/>
      <w:numFmt w:val="bullet"/>
      <w:lvlText w:val=""/>
      <w:lvlJc w:val="left"/>
      <w:pPr>
        <w:ind w:left="6480" w:hanging="360"/>
      </w:pPr>
      <w:rPr>
        <w:rFonts w:ascii="Wingdings" w:hAnsi="Wingdings" w:hint="default"/>
      </w:rPr>
    </w:lvl>
  </w:abstractNum>
  <w:abstractNum w:abstractNumId="12" w15:restartNumberingAfterBreak="0">
    <w:nsid w:val="1CF3C7C6"/>
    <w:multiLevelType w:val="hybridMultilevel"/>
    <w:tmpl w:val="FFFFFFFF"/>
    <w:lvl w:ilvl="0" w:tplc="EECC89AE">
      <w:start w:val="1"/>
      <w:numFmt w:val="bullet"/>
      <w:lvlText w:val=""/>
      <w:lvlJc w:val="left"/>
      <w:pPr>
        <w:ind w:left="360" w:hanging="360"/>
      </w:pPr>
      <w:rPr>
        <w:rFonts w:ascii="Symbol" w:hAnsi="Symbol" w:hint="default"/>
      </w:rPr>
    </w:lvl>
    <w:lvl w:ilvl="1" w:tplc="388E12EA">
      <w:start w:val="1"/>
      <w:numFmt w:val="bullet"/>
      <w:lvlText w:val="o"/>
      <w:lvlJc w:val="left"/>
      <w:pPr>
        <w:ind w:left="1440" w:hanging="360"/>
      </w:pPr>
      <w:rPr>
        <w:rFonts w:ascii="Courier New" w:hAnsi="Courier New" w:hint="default"/>
      </w:rPr>
    </w:lvl>
    <w:lvl w:ilvl="2" w:tplc="F9ACE0D2">
      <w:start w:val="1"/>
      <w:numFmt w:val="bullet"/>
      <w:lvlText w:val=""/>
      <w:lvlJc w:val="left"/>
      <w:pPr>
        <w:ind w:left="2160" w:hanging="360"/>
      </w:pPr>
      <w:rPr>
        <w:rFonts w:ascii="Wingdings" w:hAnsi="Wingdings" w:hint="default"/>
      </w:rPr>
    </w:lvl>
    <w:lvl w:ilvl="3" w:tplc="6DBC3E50">
      <w:start w:val="1"/>
      <w:numFmt w:val="bullet"/>
      <w:lvlText w:val=""/>
      <w:lvlJc w:val="left"/>
      <w:pPr>
        <w:ind w:left="2880" w:hanging="360"/>
      </w:pPr>
      <w:rPr>
        <w:rFonts w:ascii="Symbol" w:hAnsi="Symbol" w:hint="default"/>
      </w:rPr>
    </w:lvl>
    <w:lvl w:ilvl="4" w:tplc="0A907686">
      <w:start w:val="1"/>
      <w:numFmt w:val="bullet"/>
      <w:lvlText w:val="o"/>
      <w:lvlJc w:val="left"/>
      <w:pPr>
        <w:ind w:left="3600" w:hanging="360"/>
      </w:pPr>
      <w:rPr>
        <w:rFonts w:ascii="Courier New" w:hAnsi="Courier New" w:hint="default"/>
      </w:rPr>
    </w:lvl>
    <w:lvl w:ilvl="5" w:tplc="9182B054">
      <w:start w:val="1"/>
      <w:numFmt w:val="bullet"/>
      <w:lvlText w:val=""/>
      <w:lvlJc w:val="left"/>
      <w:pPr>
        <w:ind w:left="4320" w:hanging="360"/>
      </w:pPr>
      <w:rPr>
        <w:rFonts w:ascii="Wingdings" w:hAnsi="Wingdings" w:hint="default"/>
      </w:rPr>
    </w:lvl>
    <w:lvl w:ilvl="6" w:tplc="3D30C438">
      <w:start w:val="1"/>
      <w:numFmt w:val="bullet"/>
      <w:lvlText w:val=""/>
      <w:lvlJc w:val="left"/>
      <w:pPr>
        <w:ind w:left="5040" w:hanging="360"/>
      </w:pPr>
      <w:rPr>
        <w:rFonts w:ascii="Symbol" w:hAnsi="Symbol" w:hint="default"/>
      </w:rPr>
    </w:lvl>
    <w:lvl w:ilvl="7" w:tplc="37923B7C">
      <w:start w:val="1"/>
      <w:numFmt w:val="bullet"/>
      <w:lvlText w:val="o"/>
      <w:lvlJc w:val="left"/>
      <w:pPr>
        <w:ind w:left="5760" w:hanging="360"/>
      </w:pPr>
      <w:rPr>
        <w:rFonts w:ascii="Courier New" w:hAnsi="Courier New" w:hint="default"/>
      </w:rPr>
    </w:lvl>
    <w:lvl w:ilvl="8" w:tplc="8BD4DE78">
      <w:start w:val="1"/>
      <w:numFmt w:val="bullet"/>
      <w:lvlText w:val=""/>
      <w:lvlJc w:val="left"/>
      <w:pPr>
        <w:ind w:left="6480" w:hanging="360"/>
      </w:pPr>
      <w:rPr>
        <w:rFonts w:ascii="Wingdings" w:hAnsi="Wingdings" w:hint="default"/>
      </w:rPr>
    </w:lvl>
  </w:abstractNum>
  <w:abstractNum w:abstractNumId="13" w15:restartNumberingAfterBreak="0">
    <w:nsid w:val="1DA0D3C7"/>
    <w:multiLevelType w:val="hybridMultilevel"/>
    <w:tmpl w:val="FFFFFFFF"/>
    <w:lvl w:ilvl="0" w:tplc="48EAB66C">
      <w:start w:val="1"/>
      <w:numFmt w:val="bullet"/>
      <w:lvlText w:val=""/>
      <w:lvlJc w:val="left"/>
      <w:pPr>
        <w:ind w:left="720" w:hanging="360"/>
      </w:pPr>
      <w:rPr>
        <w:rFonts w:ascii="Symbol" w:hAnsi="Symbol" w:hint="default"/>
      </w:rPr>
    </w:lvl>
    <w:lvl w:ilvl="1" w:tplc="CE30BD8C">
      <w:start w:val="1"/>
      <w:numFmt w:val="bullet"/>
      <w:lvlText w:val="o"/>
      <w:lvlJc w:val="left"/>
      <w:pPr>
        <w:ind w:left="1440" w:hanging="360"/>
      </w:pPr>
      <w:rPr>
        <w:rFonts w:ascii="Courier New" w:hAnsi="Courier New" w:hint="default"/>
      </w:rPr>
    </w:lvl>
    <w:lvl w:ilvl="2" w:tplc="5E123B58">
      <w:start w:val="1"/>
      <w:numFmt w:val="bullet"/>
      <w:lvlText w:val=""/>
      <w:lvlJc w:val="left"/>
      <w:pPr>
        <w:ind w:left="2160" w:hanging="360"/>
      </w:pPr>
      <w:rPr>
        <w:rFonts w:ascii="Wingdings" w:hAnsi="Wingdings" w:hint="default"/>
      </w:rPr>
    </w:lvl>
    <w:lvl w:ilvl="3" w:tplc="FD72B5BA">
      <w:start w:val="1"/>
      <w:numFmt w:val="bullet"/>
      <w:lvlText w:val=""/>
      <w:lvlJc w:val="left"/>
      <w:pPr>
        <w:ind w:left="2880" w:hanging="360"/>
      </w:pPr>
      <w:rPr>
        <w:rFonts w:ascii="Symbol" w:hAnsi="Symbol" w:hint="default"/>
      </w:rPr>
    </w:lvl>
    <w:lvl w:ilvl="4" w:tplc="24565406">
      <w:start w:val="1"/>
      <w:numFmt w:val="bullet"/>
      <w:lvlText w:val="o"/>
      <w:lvlJc w:val="left"/>
      <w:pPr>
        <w:ind w:left="3600" w:hanging="360"/>
      </w:pPr>
      <w:rPr>
        <w:rFonts w:ascii="Courier New" w:hAnsi="Courier New" w:hint="default"/>
      </w:rPr>
    </w:lvl>
    <w:lvl w:ilvl="5" w:tplc="D0169914">
      <w:start w:val="1"/>
      <w:numFmt w:val="bullet"/>
      <w:lvlText w:val=""/>
      <w:lvlJc w:val="left"/>
      <w:pPr>
        <w:ind w:left="4320" w:hanging="360"/>
      </w:pPr>
      <w:rPr>
        <w:rFonts w:ascii="Wingdings" w:hAnsi="Wingdings" w:hint="default"/>
      </w:rPr>
    </w:lvl>
    <w:lvl w:ilvl="6" w:tplc="1416F2C4">
      <w:start w:val="1"/>
      <w:numFmt w:val="bullet"/>
      <w:lvlText w:val=""/>
      <w:lvlJc w:val="left"/>
      <w:pPr>
        <w:ind w:left="5040" w:hanging="360"/>
      </w:pPr>
      <w:rPr>
        <w:rFonts w:ascii="Symbol" w:hAnsi="Symbol" w:hint="default"/>
      </w:rPr>
    </w:lvl>
    <w:lvl w:ilvl="7" w:tplc="FB46658C">
      <w:start w:val="1"/>
      <w:numFmt w:val="bullet"/>
      <w:lvlText w:val="o"/>
      <w:lvlJc w:val="left"/>
      <w:pPr>
        <w:ind w:left="5760" w:hanging="360"/>
      </w:pPr>
      <w:rPr>
        <w:rFonts w:ascii="Courier New" w:hAnsi="Courier New" w:hint="default"/>
      </w:rPr>
    </w:lvl>
    <w:lvl w:ilvl="8" w:tplc="2108B2F0">
      <w:start w:val="1"/>
      <w:numFmt w:val="bullet"/>
      <w:lvlText w:val=""/>
      <w:lvlJc w:val="left"/>
      <w:pPr>
        <w:ind w:left="6480" w:hanging="360"/>
      </w:pPr>
      <w:rPr>
        <w:rFonts w:ascii="Wingdings" w:hAnsi="Wingdings" w:hint="default"/>
      </w:rPr>
    </w:lvl>
  </w:abstractNum>
  <w:abstractNum w:abstractNumId="14" w15:restartNumberingAfterBreak="0">
    <w:nsid w:val="1E119E21"/>
    <w:multiLevelType w:val="hybridMultilevel"/>
    <w:tmpl w:val="FFFFFFFF"/>
    <w:lvl w:ilvl="0" w:tplc="95568488">
      <w:start w:val="1"/>
      <w:numFmt w:val="bullet"/>
      <w:lvlText w:val=""/>
      <w:lvlJc w:val="left"/>
      <w:pPr>
        <w:ind w:left="720" w:hanging="360"/>
      </w:pPr>
      <w:rPr>
        <w:rFonts w:ascii="Symbol" w:hAnsi="Symbol" w:hint="default"/>
      </w:rPr>
    </w:lvl>
    <w:lvl w:ilvl="1" w:tplc="F2A8D2AE">
      <w:start w:val="1"/>
      <w:numFmt w:val="bullet"/>
      <w:lvlText w:val="o"/>
      <w:lvlJc w:val="left"/>
      <w:pPr>
        <w:ind w:left="1440" w:hanging="360"/>
      </w:pPr>
      <w:rPr>
        <w:rFonts w:ascii="Courier New" w:hAnsi="Courier New" w:hint="default"/>
      </w:rPr>
    </w:lvl>
    <w:lvl w:ilvl="2" w:tplc="000E6298">
      <w:start w:val="1"/>
      <w:numFmt w:val="bullet"/>
      <w:lvlText w:val=""/>
      <w:lvlJc w:val="left"/>
      <w:pPr>
        <w:ind w:left="2160" w:hanging="360"/>
      </w:pPr>
      <w:rPr>
        <w:rFonts w:ascii="Wingdings" w:hAnsi="Wingdings" w:hint="default"/>
      </w:rPr>
    </w:lvl>
    <w:lvl w:ilvl="3" w:tplc="D47E7AF4">
      <w:start w:val="1"/>
      <w:numFmt w:val="bullet"/>
      <w:lvlText w:val=""/>
      <w:lvlJc w:val="left"/>
      <w:pPr>
        <w:ind w:left="2880" w:hanging="360"/>
      </w:pPr>
      <w:rPr>
        <w:rFonts w:ascii="Symbol" w:hAnsi="Symbol" w:hint="default"/>
      </w:rPr>
    </w:lvl>
    <w:lvl w:ilvl="4" w:tplc="3DDEE052">
      <w:start w:val="1"/>
      <w:numFmt w:val="bullet"/>
      <w:lvlText w:val="o"/>
      <w:lvlJc w:val="left"/>
      <w:pPr>
        <w:ind w:left="3600" w:hanging="360"/>
      </w:pPr>
      <w:rPr>
        <w:rFonts w:ascii="Courier New" w:hAnsi="Courier New" w:hint="default"/>
      </w:rPr>
    </w:lvl>
    <w:lvl w:ilvl="5" w:tplc="6B8C592E">
      <w:start w:val="1"/>
      <w:numFmt w:val="bullet"/>
      <w:lvlText w:val=""/>
      <w:lvlJc w:val="left"/>
      <w:pPr>
        <w:ind w:left="4320" w:hanging="360"/>
      </w:pPr>
      <w:rPr>
        <w:rFonts w:ascii="Wingdings" w:hAnsi="Wingdings" w:hint="default"/>
      </w:rPr>
    </w:lvl>
    <w:lvl w:ilvl="6" w:tplc="D55CB118">
      <w:start w:val="1"/>
      <w:numFmt w:val="bullet"/>
      <w:lvlText w:val=""/>
      <w:lvlJc w:val="left"/>
      <w:pPr>
        <w:ind w:left="5040" w:hanging="360"/>
      </w:pPr>
      <w:rPr>
        <w:rFonts w:ascii="Symbol" w:hAnsi="Symbol" w:hint="default"/>
      </w:rPr>
    </w:lvl>
    <w:lvl w:ilvl="7" w:tplc="9D542316">
      <w:start w:val="1"/>
      <w:numFmt w:val="bullet"/>
      <w:lvlText w:val="o"/>
      <w:lvlJc w:val="left"/>
      <w:pPr>
        <w:ind w:left="5760" w:hanging="360"/>
      </w:pPr>
      <w:rPr>
        <w:rFonts w:ascii="Courier New" w:hAnsi="Courier New" w:hint="default"/>
      </w:rPr>
    </w:lvl>
    <w:lvl w:ilvl="8" w:tplc="4632502E">
      <w:start w:val="1"/>
      <w:numFmt w:val="bullet"/>
      <w:lvlText w:val=""/>
      <w:lvlJc w:val="left"/>
      <w:pPr>
        <w:ind w:left="6480" w:hanging="360"/>
      </w:pPr>
      <w:rPr>
        <w:rFonts w:ascii="Wingdings" w:hAnsi="Wingdings" w:hint="default"/>
      </w:rPr>
    </w:lvl>
  </w:abstractNum>
  <w:abstractNum w:abstractNumId="15" w15:restartNumberingAfterBreak="0">
    <w:nsid w:val="1E91F97B"/>
    <w:multiLevelType w:val="hybridMultilevel"/>
    <w:tmpl w:val="FFFFFFFF"/>
    <w:lvl w:ilvl="0" w:tplc="E946E484">
      <w:start w:val="1"/>
      <w:numFmt w:val="bullet"/>
      <w:lvlText w:val=""/>
      <w:lvlJc w:val="left"/>
      <w:pPr>
        <w:ind w:left="720" w:hanging="360"/>
      </w:pPr>
      <w:rPr>
        <w:rFonts w:ascii="Symbol" w:hAnsi="Symbol" w:hint="default"/>
      </w:rPr>
    </w:lvl>
    <w:lvl w:ilvl="1" w:tplc="59DCC9E8">
      <w:start w:val="1"/>
      <w:numFmt w:val="bullet"/>
      <w:lvlText w:val="o"/>
      <w:lvlJc w:val="left"/>
      <w:pPr>
        <w:ind w:left="1440" w:hanging="360"/>
      </w:pPr>
      <w:rPr>
        <w:rFonts w:ascii="Courier New" w:hAnsi="Courier New" w:hint="default"/>
      </w:rPr>
    </w:lvl>
    <w:lvl w:ilvl="2" w:tplc="627E0C3A">
      <w:start w:val="1"/>
      <w:numFmt w:val="bullet"/>
      <w:lvlText w:val=""/>
      <w:lvlJc w:val="left"/>
      <w:pPr>
        <w:ind w:left="2160" w:hanging="360"/>
      </w:pPr>
      <w:rPr>
        <w:rFonts w:ascii="Wingdings" w:hAnsi="Wingdings" w:hint="default"/>
      </w:rPr>
    </w:lvl>
    <w:lvl w:ilvl="3" w:tplc="8E40C628">
      <w:start w:val="1"/>
      <w:numFmt w:val="bullet"/>
      <w:lvlText w:val=""/>
      <w:lvlJc w:val="left"/>
      <w:pPr>
        <w:ind w:left="2880" w:hanging="360"/>
      </w:pPr>
      <w:rPr>
        <w:rFonts w:ascii="Symbol" w:hAnsi="Symbol" w:hint="default"/>
      </w:rPr>
    </w:lvl>
    <w:lvl w:ilvl="4" w:tplc="A50EA150">
      <w:start w:val="1"/>
      <w:numFmt w:val="bullet"/>
      <w:lvlText w:val="o"/>
      <w:lvlJc w:val="left"/>
      <w:pPr>
        <w:ind w:left="3600" w:hanging="360"/>
      </w:pPr>
      <w:rPr>
        <w:rFonts w:ascii="Courier New" w:hAnsi="Courier New" w:hint="default"/>
      </w:rPr>
    </w:lvl>
    <w:lvl w:ilvl="5" w:tplc="26166DBA">
      <w:start w:val="1"/>
      <w:numFmt w:val="bullet"/>
      <w:lvlText w:val=""/>
      <w:lvlJc w:val="left"/>
      <w:pPr>
        <w:ind w:left="4320" w:hanging="360"/>
      </w:pPr>
      <w:rPr>
        <w:rFonts w:ascii="Wingdings" w:hAnsi="Wingdings" w:hint="default"/>
      </w:rPr>
    </w:lvl>
    <w:lvl w:ilvl="6" w:tplc="19EA6F4C">
      <w:start w:val="1"/>
      <w:numFmt w:val="bullet"/>
      <w:lvlText w:val=""/>
      <w:lvlJc w:val="left"/>
      <w:pPr>
        <w:ind w:left="5040" w:hanging="360"/>
      </w:pPr>
      <w:rPr>
        <w:rFonts w:ascii="Symbol" w:hAnsi="Symbol" w:hint="default"/>
      </w:rPr>
    </w:lvl>
    <w:lvl w:ilvl="7" w:tplc="2B8035EA">
      <w:start w:val="1"/>
      <w:numFmt w:val="bullet"/>
      <w:lvlText w:val="o"/>
      <w:lvlJc w:val="left"/>
      <w:pPr>
        <w:ind w:left="5760" w:hanging="360"/>
      </w:pPr>
      <w:rPr>
        <w:rFonts w:ascii="Courier New" w:hAnsi="Courier New" w:hint="default"/>
      </w:rPr>
    </w:lvl>
    <w:lvl w:ilvl="8" w:tplc="C4127158">
      <w:start w:val="1"/>
      <w:numFmt w:val="bullet"/>
      <w:lvlText w:val=""/>
      <w:lvlJc w:val="left"/>
      <w:pPr>
        <w:ind w:left="6480" w:hanging="360"/>
      </w:pPr>
      <w:rPr>
        <w:rFonts w:ascii="Wingdings" w:hAnsi="Wingdings" w:hint="default"/>
      </w:rPr>
    </w:lvl>
  </w:abstractNum>
  <w:abstractNum w:abstractNumId="16" w15:restartNumberingAfterBreak="0">
    <w:nsid w:val="21BADE9C"/>
    <w:multiLevelType w:val="hybridMultilevel"/>
    <w:tmpl w:val="FFFFFFFF"/>
    <w:lvl w:ilvl="0" w:tplc="56F0D01C">
      <w:start w:val="1"/>
      <w:numFmt w:val="bullet"/>
      <w:lvlText w:val=""/>
      <w:lvlJc w:val="left"/>
      <w:pPr>
        <w:ind w:left="360" w:hanging="360"/>
      </w:pPr>
      <w:rPr>
        <w:rFonts w:ascii="Symbol" w:hAnsi="Symbol" w:hint="default"/>
      </w:rPr>
    </w:lvl>
    <w:lvl w:ilvl="1" w:tplc="7C1EF4F6">
      <w:start w:val="1"/>
      <w:numFmt w:val="bullet"/>
      <w:lvlText w:val="o"/>
      <w:lvlJc w:val="left"/>
      <w:pPr>
        <w:ind w:left="1440" w:hanging="360"/>
      </w:pPr>
      <w:rPr>
        <w:rFonts w:ascii="Courier New" w:hAnsi="Courier New" w:hint="default"/>
      </w:rPr>
    </w:lvl>
    <w:lvl w:ilvl="2" w:tplc="1160FF28">
      <w:start w:val="1"/>
      <w:numFmt w:val="bullet"/>
      <w:lvlText w:val=""/>
      <w:lvlJc w:val="left"/>
      <w:pPr>
        <w:ind w:left="2160" w:hanging="360"/>
      </w:pPr>
      <w:rPr>
        <w:rFonts w:ascii="Wingdings" w:hAnsi="Wingdings" w:hint="default"/>
      </w:rPr>
    </w:lvl>
    <w:lvl w:ilvl="3" w:tplc="6D0610C4">
      <w:start w:val="1"/>
      <w:numFmt w:val="bullet"/>
      <w:lvlText w:val=""/>
      <w:lvlJc w:val="left"/>
      <w:pPr>
        <w:ind w:left="2880" w:hanging="360"/>
      </w:pPr>
      <w:rPr>
        <w:rFonts w:ascii="Symbol" w:hAnsi="Symbol" w:hint="default"/>
      </w:rPr>
    </w:lvl>
    <w:lvl w:ilvl="4" w:tplc="747E7E4E">
      <w:start w:val="1"/>
      <w:numFmt w:val="bullet"/>
      <w:lvlText w:val="o"/>
      <w:lvlJc w:val="left"/>
      <w:pPr>
        <w:ind w:left="3600" w:hanging="360"/>
      </w:pPr>
      <w:rPr>
        <w:rFonts w:ascii="Courier New" w:hAnsi="Courier New" w:hint="default"/>
      </w:rPr>
    </w:lvl>
    <w:lvl w:ilvl="5" w:tplc="187E0CC8">
      <w:start w:val="1"/>
      <w:numFmt w:val="bullet"/>
      <w:lvlText w:val=""/>
      <w:lvlJc w:val="left"/>
      <w:pPr>
        <w:ind w:left="4320" w:hanging="360"/>
      </w:pPr>
      <w:rPr>
        <w:rFonts w:ascii="Wingdings" w:hAnsi="Wingdings" w:hint="default"/>
      </w:rPr>
    </w:lvl>
    <w:lvl w:ilvl="6" w:tplc="A7A2A2FC">
      <w:start w:val="1"/>
      <w:numFmt w:val="bullet"/>
      <w:lvlText w:val=""/>
      <w:lvlJc w:val="left"/>
      <w:pPr>
        <w:ind w:left="5040" w:hanging="360"/>
      </w:pPr>
      <w:rPr>
        <w:rFonts w:ascii="Symbol" w:hAnsi="Symbol" w:hint="default"/>
      </w:rPr>
    </w:lvl>
    <w:lvl w:ilvl="7" w:tplc="08B2001A">
      <w:start w:val="1"/>
      <w:numFmt w:val="bullet"/>
      <w:lvlText w:val="o"/>
      <w:lvlJc w:val="left"/>
      <w:pPr>
        <w:ind w:left="5760" w:hanging="360"/>
      </w:pPr>
      <w:rPr>
        <w:rFonts w:ascii="Courier New" w:hAnsi="Courier New" w:hint="default"/>
      </w:rPr>
    </w:lvl>
    <w:lvl w:ilvl="8" w:tplc="575E2C12">
      <w:start w:val="1"/>
      <w:numFmt w:val="bullet"/>
      <w:lvlText w:val=""/>
      <w:lvlJc w:val="left"/>
      <w:pPr>
        <w:ind w:left="6480" w:hanging="360"/>
      </w:pPr>
      <w:rPr>
        <w:rFonts w:ascii="Wingdings" w:hAnsi="Wingdings" w:hint="default"/>
      </w:rPr>
    </w:lvl>
  </w:abstractNum>
  <w:abstractNum w:abstractNumId="17" w15:restartNumberingAfterBreak="0">
    <w:nsid w:val="21F3B09C"/>
    <w:multiLevelType w:val="hybridMultilevel"/>
    <w:tmpl w:val="FFFFFFFF"/>
    <w:lvl w:ilvl="0" w:tplc="3FF4D250">
      <w:start w:val="1"/>
      <w:numFmt w:val="bullet"/>
      <w:lvlText w:val=""/>
      <w:lvlJc w:val="left"/>
      <w:pPr>
        <w:ind w:left="720" w:hanging="360"/>
      </w:pPr>
      <w:rPr>
        <w:rFonts w:ascii="Symbol" w:hAnsi="Symbol" w:hint="default"/>
      </w:rPr>
    </w:lvl>
    <w:lvl w:ilvl="1" w:tplc="FBF8FBDC">
      <w:start w:val="1"/>
      <w:numFmt w:val="bullet"/>
      <w:lvlText w:val="o"/>
      <w:lvlJc w:val="left"/>
      <w:pPr>
        <w:ind w:left="1314" w:hanging="360"/>
      </w:pPr>
      <w:rPr>
        <w:rFonts w:ascii="Courier New" w:hAnsi="Courier New" w:hint="default"/>
      </w:rPr>
    </w:lvl>
    <w:lvl w:ilvl="2" w:tplc="EFCE303A">
      <w:start w:val="1"/>
      <w:numFmt w:val="bullet"/>
      <w:lvlText w:val=""/>
      <w:lvlJc w:val="left"/>
      <w:pPr>
        <w:ind w:left="2160" w:hanging="360"/>
      </w:pPr>
      <w:rPr>
        <w:rFonts w:ascii="Wingdings" w:hAnsi="Wingdings" w:hint="default"/>
      </w:rPr>
    </w:lvl>
    <w:lvl w:ilvl="3" w:tplc="A2E229AE">
      <w:start w:val="1"/>
      <w:numFmt w:val="bullet"/>
      <w:lvlText w:val=""/>
      <w:lvlJc w:val="left"/>
      <w:pPr>
        <w:ind w:left="2880" w:hanging="360"/>
      </w:pPr>
      <w:rPr>
        <w:rFonts w:ascii="Symbol" w:hAnsi="Symbol" w:hint="default"/>
      </w:rPr>
    </w:lvl>
    <w:lvl w:ilvl="4" w:tplc="6080997C">
      <w:start w:val="1"/>
      <w:numFmt w:val="bullet"/>
      <w:lvlText w:val="o"/>
      <w:lvlJc w:val="left"/>
      <w:pPr>
        <w:ind w:left="3600" w:hanging="360"/>
      </w:pPr>
      <w:rPr>
        <w:rFonts w:ascii="Courier New" w:hAnsi="Courier New" w:hint="default"/>
      </w:rPr>
    </w:lvl>
    <w:lvl w:ilvl="5" w:tplc="92BCB244">
      <w:start w:val="1"/>
      <w:numFmt w:val="bullet"/>
      <w:lvlText w:val=""/>
      <w:lvlJc w:val="left"/>
      <w:pPr>
        <w:ind w:left="4320" w:hanging="360"/>
      </w:pPr>
      <w:rPr>
        <w:rFonts w:ascii="Wingdings" w:hAnsi="Wingdings" w:hint="default"/>
      </w:rPr>
    </w:lvl>
    <w:lvl w:ilvl="6" w:tplc="4826563A">
      <w:start w:val="1"/>
      <w:numFmt w:val="bullet"/>
      <w:lvlText w:val=""/>
      <w:lvlJc w:val="left"/>
      <w:pPr>
        <w:ind w:left="5040" w:hanging="360"/>
      </w:pPr>
      <w:rPr>
        <w:rFonts w:ascii="Symbol" w:hAnsi="Symbol" w:hint="default"/>
      </w:rPr>
    </w:lvl>
    <w:lvl w:ilvl="7" w:tplc="8B34F3BA">
      <w:start w:val="1"/>
      <w:numFmt w:val="bullet"/>
      <w:lvlText w:val="o"/>
      <w:lvlJc w:val="left"/>
      <w:pPr>
        <w:ind w:left="5760" w:hanging="360"/>
      </w:pPr>
      <w:rPr>
        <w:rFonts w:ascii="Courier New" w:hAnsi="Courier New" w:hint="default"/>
      </w:rPr>
    </w:lvl>
    <w:lvl w:ilvl="8" w:tplc="D08AF976">
      <w:start w:val="1"/>
      <w:numFmt w:val="bullet"/>
      <w:lvlText w:val=""/>
      <w:lvlJc w:val="left"/>
      <w:pPr>
        <w:ind w:left="6480" w:hanging="360"/>
      </w:pPr>
      <w:rPr>
        <w:rFonts w:ascii="Wingdings" w:hAnsi="Wingdings" w:hint="default"/>
      </w:rPr>
    </w:lvl>
  </w:abstractNum>
  <w:abstractNum w:abstractNumId="18" w15:restartNumberingAfterBreak="0">
    <w:nsid w:val="251A339F"/>
    <w:multiLevelType w:val="hybridMultilevel"/>
    <w:tmpl w:val="FFFFFFFF"/>
    <w:lvl w:ilvl="0" w:tplc="F34E7F3E">
      <w:start w:val="1"/>
      <w:numFmt w:val="bullet"/>
      <w:lvlText w:val=""/>
      <w:lvlJc w:val="left"/>
      <w:pPr>
        <w:ind w:left="360" w:hanging="360"/>
      </w:pPr>
      <w:rPr>
        <w:rFonts w:ascii="Symbol" w:hAnsi="Symbol" w:hint="default"/>
      </w:rPr>
    </w:lvl>
    <w:lvl w:ilvl="1" w:tplc="0FC20150">
      <w:start w:val="1"/>
      <w:numFmt w:val="bullet"/>
      <w:lvlText w:val="o"/>
      <w:lvlJc w:val="left"/>
      <w:pPr>
        <w:ind w:left="1440" w:hanging="360"/>
      </w:pPr>
      <w:rPr>
        <w:rFonts w:ascii="Courier New" w:hAnsi="Courier New" w:hint="default"/>
      </w:rPr>
    </w:lvl>
    <w:lvl w:ilvl="2" w:tplc="93746CEA">
      <w:start w:val="1"/>
      <w:numFmt w:val="bullet"/>
      <w:lvlText w:val=""/>
      <w:lvlJc w:val="left"/>
      <w:pPr>
        <w:ind w:left="2160" w:hanging="360"/>
      </w:pPr>
      <w:rPr>
        <w:rFonts w:ascii="Wingdings" w:hAnsi="Wingdings" w:hint="default"/>
      </w:rPr>
    </w:lvl>
    <w:lvl w:ilvl="3" w:tplc="BCC464BE">
      <w:start w:val="1"/>
      <w:numFmt w:val="bullet"/>
      <w:lvlText w:val=""/>
      <w:lvlJc w:val="left"/>
      <w:pPr>
        <w:ind w:left="2880" w:hanging="360"/>
      </w:pPr>
      <w:rPr>
        <w:rFonts w:ascii="Symbol" w:hAnsi="Symbol" w:hint="default"/>
      </w:rPr>
    </w:lvl>
    <w:lvl w:ilvl="4" w:tplc="37BA267C">
      <w:start w:val="1"/>
      <w:numFmt w:val="bullet"/>
      <w:lvlText w:val="o"/>
      <w:lvlJc w:val="left"/>
      <w:pPr>
        <w:ind w:left="3600" w:hanging="360"/>
      </w:pPr>
      <w:rPr>
        <w:rFonts w:ascii="Courier New" w:hAnsi="Courier New" w:hint="default"/>
      </w:rPr>
    </w:lvl>
    <w:lvl w:ilvl="5" w:tplc="C8C2554C">
      <w:start w:val="1"/>
      <w:numFmt w:val="bullet"/>
      <w:lvlText w:val=""/>
      <w:lvlJc w:val="left"/>
      <w:pPr>
        <w:ind w:left="4320" w:hanging="360"/>
      </w:pPr>
      <w:rPr>
        <w:rFonts w:ascii="Wingdings" w:hAnsi="Wingdings" w:hint="default"/>
      </w:rPr>
    </w:lvl>
    <w:lvl w:ilvl="6" w:tplc="A1941718">
      <w:start w:val="1"/>
      <w:numFmt w:val="bullet"/>
      <w:lvlText w:val=""/>
      <w:lvlJc w:val="left"/>
      <w:pPr>
        <w:ind w:left="5040" w:hanging="360"/>
      </w:pPr>
      <w:rPr>
        <w:rFonts w:ascii="Symbol" w:hAnsi="Symbol" w:hint="default"/>
      </w:rPr>
    </w:lvl>
    <w:lvl w:ilvl="7" w:tplc="5EDA3072">
      <w:start w:val="1"/>
      <w:numFmt w:val="bullet"/>
      <w:lvlText w:val="o"/>
      <w:lvlJc w:val="left"/>
      <w:pPr>
        <w:ind w:left="5760" w:hanging="360"/>
      </w:pPr>
      <w:rPr>
        <w:rFonts w:ascii="Courier New" w:hAnsi="Courier New" w:hint="default"/>
      </w:rPr>
    </w:lvl>
    <w:lvl w:ilvl="8" w:tplc="E2542D60">
      <w:start w:val="1"/>
      <w:numFmt w:val="bullet"/>
      <w:lvlText w:val=""/>
      <w:lvlJc w:val="left"/>
      <w:pPr>
        <w:ind w:left="6480" w:hanging="360"/>
      </w:pPr>
      <w:rPr>
        <w:rFonts w:ascii="Wingdings" w:hAnsi="Wingdings" w:hint="default"/>
      </w:rPr>
    </w:lvl>
  </w:abstractNum>
  <w:abstractNum w:abstractNumId="19" w15:restartNumberingAfterBreak="0">
    <w:nsid w:val="254A6549"/>
    <w:multiLevelType w:val="hybridMultilevel"/>
    <w:tmpl w:val="FFFFFFFF"/>
    <w:lvl w:ilvl="0" w:tplc="A6742B76">
      <w:start w:val="1"/>
      <w:numFmt w:val="bullet"/>
      <w:lvlText w:val=""/>
      <w:lvlJc w:val="left"/>
      <w:pPr>
        <w:ind w:left="720" w:hanging="360"/>
      </w:pPr>
      <w:rPr>
        <w:rFonts w:ascii="Symbol" w:hAnsi="Symbol" w:hint="default"/>
      </w:rPr>
    </w:lvl>
    <w:lvl w:ilvl="1" w:tplc="94DC54EE">
      <w:start w:val="1"/>
      <w:numFmt w:val="bullet"/>
      <w:lvlText w:val="o"/>
      <w:lvlJc w:val="left"/>
      <w:pPr>
        <w:ind w:left="1080" w:hanging="360"/>
      </w:pPr>
      <w:rPr>
        <w:rFonts w:ascii="Courier New" w:hAnsi="Courier New" w:hint="default"/>
      </w:rPr>
    </w:lvl>
    <w:lvl w:ilvl="2" w:tplc="C7360580">
      <w:start w:val="1"/>
      <w:numFmt w:val="bullet"/>
      <w:lvlText w:val=""/>
      <w:lvlJc w:val="left"/>
      <w:pPr>
        <w:ind w:left="2160" w:hanging="360"/>
      </w:pPr>
      <w:rPr>
        <w:rFonts w:ascii="Wingdings" w:hAnsi="Wingdings" w:hint="default"/>
      </w:rPr>
    </w:lvl>
    <w:lvl w:ilvl="3" w:tplc="4A88DA06">
      <w:start w:val="1"/>
      <w:numFmt w:val="bullet"/>
      <w:lvlText w:val=""/>
      <w:lvlJc w:val="left"/>
      <w:pPr>
        <w:ind w:left="2880" w:hanging="360"/>
      </w:pPr>
      <w:rPr>
        <w:rFonts w:ascii="Symbol" w:hAnsi="Symbol" w:hint="default"/>
      </w:rPr>
    </w:lvl>
    <w:lvl w:ilvl="4" w:tplc="C15EA60E">
      <w:start w:val="1"/>
      <w:numFmt w:val="bullet"/>
      <w:lvlText w:val="o"/>
      <w:lvlJc w:val="left"/>
      <w:pPr>
        <w:ind w:left="3600" w:hanging="360"/>
      </w:pPr>
      <w:rPr>
        <w:rFonts w:ascii="Courier New" w:hAnsi="Courier New" w:hint="default"/>
      </w:rPr>
    </w:lvl>
    <w:lvl w:ilvl="5" w:tplc="E89891A6">
      <w:start w:val="1"/>
      <w:numFmt w:val="bullet"/>
      <w:lvlText w:val=""/>
      <w:lvlJc w:val="left"/>
      <w:pPr>
        <w:ind w:left="4320" w:hanging="360"/>
      </w:pPr>
      <w:rPr>
        <w:rFonts w:ascii="Wingdings" w:hAnsi="Wingdings" w:hint="default"/>
      </w:rPr>
    </w:lvl>
    <w:lvl w:ilvl="6" w:tplc="FA2C1F32">
      <w:start w:val="1"/>
      <w:numFmt w:val="bullet"/>
      <w:lvlText w:val=""/>
      <w:lvlJc w:val="left"/>
      <w:pPr>
        <w:ind w:left="5040" w:hanging="360"/>
      </w:pPr>
      <w:rPr>
        <w:rFonts w:ascii="Symbol" w:hAnsi="Symbol" w:hint="default"/>
      </w:rPr>
    </w:lvl>
    <w:lvl w:ilvl="7" w:tplc="0C766C7C">
      <w:start w:val="1"/>
      <w:numFmt w:val="bullet"/>
      <w:lvlText w:val="o"/>
      <w:lvlJc w:val="left"/>
      <w:pPr>
        <w:ind w:left="5760" w:hanging="360"/>
      </w:pPr>
      <w:rPr>
        <w:rFonts w:ascii="Courier New" w:hAnsi="Courier New" w:hint="default"/>
      </w:rPr>
    </w:lvl>
    <w:lvl w:ilvl="8" w:tplc="2E2A8926">
      <w:start w:val="1"/>
      <w:numFmt w:val="bullet"/>
      <w:lvlText w:val=""/>
      <w:lvlJc w:val="left"/>
      <w:pPr>
        <w:ind w:left="6480" w:hanging="360"/>
      </w:pPr>
      <w:rPr>
        <w:rFonts w:ascii="Wingdings" w:hAnsi="Wingdings" w:hint="default"/>
      </w:rPr>
    </w:lvl>
  </w:abstractNum>
  <w:abstractNum w:abstractNumId="20" w15:restartNumberingAfterBreak="0">
    <w:nsid w:val="25FDAAFA"/>
    <w:multiLevelType w:val="hybridMultilevel"/>
    <w:tmpl w:val="CE808678"/>
    <w:lvl w:ilvl="0" w:tplc="43AA2198">
      <w:start w:val="1"/>
      <w:numFmt w:val="bullet"/>
      <w:lvlText w:val=""/>
      <w:lvlJc w:val="left"/>
      <w:pPr>
        <w:ind w:left="720" w:hanging="360"/>
      </w:pPr>
      <w:rPr>
        <w:rFonts w:ascii="Symbol" w:hAnsi="Symbol" w:hint="default"/>
      </w:rPr>
    </w:lvl>
    <w:lvl w:ilvl="1" w:tplc="1AF45742">
      <w:start w:val="1"/>
      <w:numFmt w:val="bullet"/>
      <w:lvlText w:val="o"/>
      <w:lvlJc w:val="left"/>
      <w:pPr>
        <w:ind w:left="1440" w:hanging="360"/>
      </w:pPr>
      <w:rPr>
        <w:rFonts w:ascii="Courier New" w:hAnsi="Courier New" w:hint="default"/>
      </w:rPr>
    </w:lvl>
    <w:lvl w:ilvl="2" w:tplc="D720A1C2">
      <w:start w:val="1"/>
      <w:numFmt w:val="bullet"/>
      <w:lvlText w:val=""/>
      <w:lvlJc w:val="left"/>
      <w:pPr>
        <w:ind w:left="2160" w:hanging="360"/>
      </w:pPr>
      <w:rPr>
        <w:rFonts w:ascii="Wingdings" w:hAnsi="Wingdings" w:hint="default"/>
      </w:rPr>
    </w:lvl>
    <w:lvl w:ilvl="3" w:tplc="375088C4">
      <w:start w:val="1"/>
      <w:numFmt w:val="bullet"/>
      <w:lvlText w:val=""/>
      <w:lvlJc w:val="left"/>
      <w:pPr>
        <w:ind w:left="2880" w:hanging="360"/>
      </w:pPr>
      <w:rPr>
        <w:rFonts w:ascii="Symbol" w:hAnsi="Symbol" w:hint="default"/>
      </w:rPr>
    </w:lvl>
    <w:lvl w:ilvl="4" w:tplc="4CB2AB94">
      <w:start w:val="1"/>
      <w:numFmt w:val="bullet"/>
      <w:lvlText w:val="o"/>
      <w:lvlJc w:val="left"/>
      <w:pPr>
        <w:ind w:left="3600" w:hanging="360"/>
      </w:pPr>
      <w:rPr>
        <w:rFonts w:ascii="Courier New" w:hAnsi="Courier New" w:hint="default"/>
      </w:rPr>
    </w:lvl>
    <w:lvl w:ilvl="5" w:tplc="E5DA5B54">
      <w:start w:val="1"/>
      <w:numFmt w:val="bullet"/>
      <w:lvlText w:val=""/>
      <w:lvlJc w:val="left"/>
      <w:pPr>
        <w:ind w:left="4320" w:hanging="360"/>
      </w:pPr>
      <w:rPr>
        <w:rFonts w:ascii="Wingdings" w:hAnsi="Wingdings" w:hint="default"/>
      </w:rPr>
    </w:lvl>
    <w:lvl w:ilvl="6" w:tplc="0A5CCE38">
      <w:start w:val="1"/>
      <w:numFmt w:val="bullet"/>
      <w:lvlText w:val=""/>
      <w:lvlJc w:val="left"/>
      <w:pPr>
        <w:ind w:left="5040" w:hanging="360"/>
      </w:pPr>
      <w:rPr>
        <w:rFonts w:ascii="Symbol" w:hAnsi="Symbol" w:hint="default"/>
      </w:rPr>
    </w:lvl>
    <w:lvl w:ilvl="7" w:tplc="E1C626C2">
      <w:start w:val="1"/>
      <w:numFmt w:val="bullet"/>
      <w:lvlText w:val="o"/>
      <w:lvlJc w:val="left"/>
      <w:pPr>
        <w:ind w:left="5760" w:hanging="360"/>
      </w:pPr>
      <w:rPr>
        <w:rFonts w:ascii="Courier New" w:hAnsi="Courier New" w:hint="default"/>
      </w:rPr>
    </w:lvl>
    <w:lvl w:ilvl="8" w:tplc="3E96796C">
      <w:start w:val="1"/>
      <w:numFmt w:val="bullet"/>
      <w:lvlText w:val=""/>
      <w:lvlJc w:val="left"/>
      <w:pPr>
        <w:ind w:left="6480" w:hanging="360"/>
      </w:pPr>
      <w:rPr>
        <w:rFonts w:ascii="Wingdings" w:hAnsi="Wingdings" w:hint="default"/>
      </w:rPr>
    </w:lvl>
  </w:abstractNum>
  <w:abstractNum w:abstractNumId="21" w15:restartNumberingAfterBreak="0">
    <w:nsid w:val="264F894F"/>
    <w:multiLevelType w:val="hybridMultilevel"/>
    <w:tmpl w:val="FFFFFFFF"/>
    <w:lvl w:ilvl="0" w:tplc="B72216B2">
      <w:start w:val="1"/>
      <w:numFmt w:val="bullet"/>
      <w:lvlText w:val=""/>
      <w:lvlJc w:val="left"/>
      <w:pPr>
        <w:ind w:left="720" w:hanging="360"/>
      </w:pPr>
      <w:rPr>
        <w:rFonts w:ascii="Symbol" w:hAnsi="Symbol" w:hint="default"/>
      </w:rPr>
    </w:lvl>
    <w:lvl w:ilvl="1" w:tplc="F1B66E2A">
      <w:start w:val="1"/>
      <w:numFmt w:val="bullet"/>
      <w:lvlText w:val="o"/>
      <w:lvlJc w:val="left"/>
      <w:pPr>
        <w:ind w:left="1440" w:hanging="360"/>
      </w:pPr>
      <w:rPr>
        <w:rFonts w:ascii="Courier New" w:hAnsi="Courier New" w:hint="default"/>
      </w:rPr>
    </w:lvl>
    <w:lvl w:ilvl="2" w:tplc="D9CAC86A">
      <w:start w:val="1"/>
      <w:numFmt w:val="bullet"/>
      <w:lvlText w:val=""/>
      <w:lvlJc w:val="left"/>
      <w:pPr>
        <w:ind w:left="2160" w:hanging="360"/>
      </w:pPr>
      <w:rPr>
        <w:rFonts w:ascii="Wingdings" w:hAnsi="Wingdings" w:hint="default"/>
      </w:rPr>
    </w:lvl>
    <w:lvl w:ilvl="3" w:tplc="282C7514">
      <w:start w:val="1"/>
      <w:numFmt w:val="bullet"/>
      <w:lvlText w:val=""/>
      <w:lvlJc w:val="left"/>
      <w:pPr>
        <w:ind w:left="2880" w:hanging="360"/>
      </w:pPr>
      <w:rPr>
        <w:rFonts w:ascii="Symbol" w:hAnsi="Symbol" w:hint="default"/>
      </w:rPr>
    </w:lvl>
    <w:lvl w:ilvl="4" w:tplc="0C6CD6B4">
      <w:start w:val="1"/>
      <w:numFmt w:val="bullet"/>
      <w:lvlText w:val="o"/>
      <w:lvlJc w:val="left"/>
      <w:pPr>
        <w:ind w:left="3600" w:hanging="360"/>
      </w:pPr>
      <w:rPr>
        <w:rFonts w:ascii="Courier New" w:hAnsi="Courier New" w:hint="default"/>
      </w:rPr>
    </w:lvl>
    <w:lvl w:ilvl="5" w:tplc="3D9020A2">
      <w:start w:val="1"/>
      <w:numFmt w:val="bullet"/>
      <w:lvlText w:val=""/>
      <w:lvlJc w:val="left"/>
      <w:pPr>
        <w:ind w:left="4320" w:hanging="360"/>
      </w:pPr>
      <w:rPr>
        <w:rFonts w:ascii="Wingdings" w:hAnsi="Wingdings" w:hint="default"/>
      </w:rPr>
    </w:lvl>
    <w:lvl w:ilvl="6" w:tplc="3954C7B4">
      <w:start w:val="1"/>
      <w:numFmt w:val="bullet"/>
      <w:lvlText w:val=""/>
      <w:lvlJc w:val="left"/>
      <w:pPr>
        <w:ind w:left="5040" w:hanging="360"/>
      </w:pPr>
      <w:rPr>
        <w:rFonts w:ascii="Symbol" w:hAnsi="Symbol" w:hint="default"/>
      </w:rPr>
    </w:lvl>
    <w:lvl w:ilvl="7" w:tplc="BB68077C">
      <w:start w:val="1"/>
      <w:numFmt w:val="bullet"/>
      <w:lvlText w:val="o"/>
      <w:lvlJc w:val="left"/>
      <w:pPr>
        <w:ind w:left="5760" w:hanging="360"/>
      </w:pPr>
      <w:rPr>
        <w:rFonts w:ascii="Courier New" w:hAnsi="Courier New" w:hint="default"/>
      </w:rPr>
    </w:lvl>
    <w:lvl w:ilvl="8" w:tplc="A086BBC2">
      <w:start w:val="1"/>
      <w:numFmt w:val="bullet"/>
      <w:lvlText w:val=""/>
      <w:lvlJc w:val="left"/>
      <w:pPr>
        <w:ind w:left="6480" w:hanging="360"/>
      </w:pPr>
      <w:rPr>
        <w:rFonts w:ascii="Wingdings" w:hAnsi="Wingdings" w:hint="default"/>
      </w:rPr>
    </w:lvl>
  </w:abstractNum>
  <w:abstractNum w:abstractNumId="22" w15:restartNumberingAfterBreak="0">
    <w:nsid w:val="26566293"/>
    <w:multiLevelType w:val="hybridMultilevel"/>
    <w:tmpl w:val="FFFFFFFF"/>
    <w:lvl w:ilvl="0" w:tplc="2178729C">
      <w:start w:val="1"/>
      <w:numFmt w:val="bullet"/>
      <w:lvlText w:val=""/>
      <w:lvlJc w:val="left"/>
      <w:pPr>
        <w:ind w:left="720" w:hanging="360"/>
      </w:pPr>
      <w:rPr>
        <w:rFonts w:ascii="Symbol" w:hAnsi="Symbol" w:hint="default"/>
      </w:rPr>
    </w:lvl>
    <w:lvl w:ilvl="1" w:tplc="4D1EECC2">
      <w:start w:val="1"/>
      <w:numFmt w:val="bullet"/>
      <w:lvlText w:val="o"/>
      <w:lvlJc w:val="left"/>
      <w:pPr>
        <w:ind w:left="1440" w:hanging="360"/>
      </w:pPr>
      <w:rPr>
        <w:rFonts w:ascii="Courier New" w:hAnsi="Courier New" w:hint="default"/>
      </w:rPr>
    </w:lvl>
    <w:lvl w:ilvl="2" w:tplc="6FF6B53C">
      <w:start w:val="1"/>
      <w:numFmt w:val="bullet"/>
      <w:lvlText w:val=""/>
      <w:lvlJc w:val="left"/>
      <w:pPr>
        <w:ind w:left="2160" w:hanging="360"/>
      </w:pPr>
      <w:rPr>
        <w:rFonts w:ascii="Wingdings" w:hAnsi="Wingdings" w:hint="default"/>
      </w:rPr>
    </w:lvl>
    <w:lvl w:ilvl="3" w:tplc="61161AB6">
      <w:start w:val="1"/>
      <w:numFmt w:val="bullet"/>
      <w:lvlText w:val=""/>
      <w:lvlJc w:val="left"/>
      <w:pPr>
        <w:ind w:left="2880" w:hanging="360"/>
      </w:pPr>
      <w:rPr>
        <w:rFonts w:ascii="Symbol" w:hAnsi="Symbol" w:hint="default"/>
      </w:rPr>
    </w:lvl>
    <w:lvl w:ilvl="4" w:tplc="421E0D3C">
      <w:start w:val="1"/>
      <w:numFmt w:val="bullet"/>
      <w:lvlText w:val="o"/>
      <w:lvlJc w:val="left"/>
      <w:pPr>
        <w:ind w:left="3600" w:hanging="360"/>
      </w:pPr>
      <w:rPr>
        <w:rFonts w:ascii="Courier New" w:hAnsi="Courier New" w:hint="default"/>
      </w:rPr>
    </w:lvl>
    <w:lvl w:ilvl="5" w:tplc="3244E4F2">
      <w:start w:val="1"/>
      <w:numFmt w:val="bullet"/>
      <w:lvlText w:val=""/>
      <w:lvlJc w:val="left"/>
      <w:pPr>
        <w:ind w:left="4320" w:hanging="360"/>
      </w:pPr>
      <w:rPr>
        <w:rFonts w:ascii="Wingdings" w:hAnsi="Wingdings" w:hint="default"/>
      </w:rPr>
    </w:lvl>
    <w:lvl w:ilvl="6" w:tplc="AC92F446">
      <w:start w:val="1"/>
      <w:numFmt w:val="bullet"/>
      <w:lvlText w:val=""/>
      <w:lvlJc w:val="left"/>
      <w:pPr>
        <w:ind w:left="5040" w:hanging="360"/>
      </w:pPr>
      <w:rPr>
        <w:rFonts w:ascii="Symbol" w:hAnsi="Symbol" w:hint="default"/>
      </w:rPr>
    </w:lvl>
    <w:lvl w:ilvl="7" w:tplc="AA7E2282">
      <w:start w:val="1"/>
      <w:numFmt w:val="bullet"/>
      <w:lvlText w:val="o"/>
      <w:lvlJc w:val="left"/>
      <w:pPr>
        <w:ind w:left="5760" w:hanging="360"/>
      </w:pPr>
      <w:rPr>
        <w:rFonts w:ascii="Courier New" w:hAnsi="Courier New" w:hint="default"/>
      </w:rPr>
    </w:lvl>
    <w:lvl w:ilvl="8" w:tplc="45A65ED4">
      <w:start w:val="1"/>
      <w:numFmt w:val="bullet"/>
      <w:lvlText w:val=""/>
      <w:lvlJc w:val="left"/>
      <w:pPr>
        <w:ind w:left="6480" w:hanging="360"/>
      </w:pPr>
      <w:rPr>
        <w:rFonts w:ascii="Wingdings" w:hAnsi="Wingdings" w:hint="default"/>
      </w:rPr>
    </w:lvl>
  </w:abstractNum>
  <w:abstractNum w:abstractNumId="23" w15:restartNumberingAfterBreak="0">
    <w:nsid w:val="26D01423"/>
    <w:multiLevelType w:val="hybridMultilevel"/>
    <w:tmpl w:val="FFFFFFFF"/>
    <w:lvl w:ilvl="0" w:tplc="FFFFFFFF">
      <w:start w:val="1"/>
      <w:numFmt w:val="bullet"/>
      <w:lvlText w:val="o"/>
      <w:lvlJc w:val="left"/>
      <w:pPr>
        <w:ind w:left="1440" w:hanging="360"/>
      </w:pPr>
      <w:rPr>
        <w:rFonts w:ascii="Courier New" w:hAnsi="Courier New" w:hint="default"/>
      </w:rPr>
    </w:lvl>
    <w:lvl w:ilvl="1" w:tplc="2312B1D6">
      <w:start w:val="1"/>
      <w:numFmt w:val="bullet"/>
      <w:lvlText w:val="o"/>
      <w:lvlJc w:val="left"/>
      <w:pPr>
        <w:ind w:left="2160" w:hanging="360"/>
      </w:pPr>
      <w:rPr>
        <w:rFonts w:ascii="Courier New" w:hAnsi="Courier New" w:hint="default"/>
      </w:rPr>
    </w:lvl>
    <w:lvl w:ilvl="2" w:tplc="EC9A8FCA">
      <w:start w:val="1"/>
      <w:numFmt w:val="bullet"/>
      <w:lvlText w:val=""/>
      <w:lvlJc w:val="left"/>
      <w:pPr>
        <w:ind w:left="2880" w:hanging="360"/>
      </w:pPr>
      <w:rPr>
        <w:rFonts w:ascii="Wingdings" w:hAnsi="Wingdings" w:hint="default"/>
      </w:rPr>
    </w:lvl>
    <w:lvl w:ilvl="3" w:tplc="BDCA9BD2">
      <w:start w:val="1"/>
      <w:numFmt w:val="bullet"/>
      <w:lvlText w:val=""/>
      <w:lvlJc w:val="left"/>
      <w:pPr>
        <w:ind w:left="3600" w:hanging="360"/>
      </w:pPr>
      <w:rPr>
        <w:rFonts w:ascii="Symbol" w:hAnsi="Symbol" w:hint="default"/>
      </w:rPr>
    </w:lvl>
    <w:lvl w:ilvl="4" w:tplc="781EA51C">
      <w:start w:val="1"/>
      <w:numFmt w:val="bullet"/>
      <w:lvlText w:val="o"/>
      <w:lvlJc w:val="left"/>
      <w:pPr>
        <w:ind w:left="4320" w:hanging="360"/>
      </w:pPr>
      <w:rPr>
        <w:rFonts w:ascii="Courier New" w:hAnsi="Courier New" w:hint="default"/>
      </w:rPr>
    </w:lvl>
    <w:lvl w:ilvl="5" w:tplc="A3B6EFAC">
      <w:start w:val="1"/>
      <w:numFmt w:val="bullet"/>
      <w:lvlText w:val=""/>
      <w:lvlJc w:val="left"/>
      <w:pPr>
        <w:ind w:left="5040" w:hanging="360"/>
      </w:pPr>
      <w:rPr>
        <w:rFonts w:ascii="Wingdings" w:hAnsi="Wingdings" w:hint="default"/>
      </w:rPr>
    </w:lvl>
    <w:lvl w:ilvl="6" w:tplc="537EA034">
      <w:start w:val="1"/>
      <w:numFmt w:val="bullet"/>
      <w:lvlText w:val=""/>
      <w:lvlJc w:val="left"/>
      <w:pPr>
        <w:ind w:left="5760" w:hanging="360"/>
      </w:pPr>
      <w:rPr>
        <w:rFonts w:ascii="Symbol" w:hAnsi="Symbol" w:hint="default"/>
      </w:rPr>
    </w:lvl>
    <w:lvl w:ilvl="7" w:tplc="7E7CE276">
      <w:start w:val="1"/>
      <w:numFmt w:val="bullet"/>
      <w:lvlText w:val="o"/>
      <w:lvlJc w:val="left"/>
      <w:pPr>
        <w:ind w:left="6480" w:hanging="360"/>
      </w:pPr>
      <w:rPr>
        <w:rFonts w:ascii="Courier New" w:hAnsi="Courier New" w:hint="default"/>
      </w:rPr>
    </w:lvl>
    <w:lvl w:ilvl="8" w:tplc="6C1CDDAE">
      <w:start w:val="1"/>
      <w:numFmt w:val="bullet"/>
      <w:lvlText w:val=""/>
      <w:lvlJc w:val="left"/>
      <w:pPr>
        <w:ind w:left="7200" w:hanging="360"/>
      </w:pPr>
      <w:rPr>
        <w:rFonts w:ascii="Wingdings" w:hAnsi="Wingdings" w:hint="default"/>
      </w:rPr>
    </w:lvl>
  </w:abstractNum>
  <w:abstractNum w:abstractNumId="24" w15:restartNumberingAfterBreak="0">
    <w:nsid w:val="27374059"/>
    <w:multiLevelType w:val="hybridMultilevel"/>
    <w:tmpl w:val="FFFFFFFF"/>
    <w:lvl w:ilvl="0" w:tplc="43BE20BE">
      <w:start w:val="1"/>
      <w:numFmt w:val="bullet"/>
      <w:lvlText w:val=""/>
      <w:lvlJc w:val="left"/>
      <w:pPr>
        <w:ind w:left="360" w:hanging="360"/>
      </w:pPr>
      <w:rPr>
        <w:rFonts w:ascii="Symbol" w:hAnsi="Symbol" w:hint="default"/>
      </w:rPr>
    </w:lvl>
    <w:lvl w:ilvl="1" w:tplc="6F42C722">
      <w:start w:val="1"/>
      <w:numFmt w:val="bullet"/>
      <w:lvlText w:val="o"/>
      <w:lvlJc w:val="left"/>
      <w:pPr>
        <w:ind w:left="1440" w:hanging="360"/>
      </w:pPr>
      <w:rPr>
        <w:rFonts w:ascii="Courier New" w:hAnsi="Courier New" w:hint="default"/>
      </w:rPr>
    </w:lvl>
    <w:lvl w:ilvl="2" w:tplc="E1D0668C">
      <w:start w:val="1"/>
      <w:numFmt w:val="bullet"/>
      <w:lvlText w:val=""/>
      <w:lvlJc w:val="left"/>
      <w:pPr>
        <w:ind w:left="2160" w:hanging="360"/>
      </w:pPr>
      <w:rPr>
        <w:rFonts w:ascii="Wingdings" w:hAnsi="Wingdings" w:hint="default"/>
      </w:rPr>
    </w:lvl>
    <w:lvl w:ilvl="3" w:tplc="880004AE">
      <w:start w:val="1"/>
      <w:numFmt w:val="bullet"/>
      <w:lvlText w:val=""/>
      <w:lvlJc w:val="left"/>
      <w:pPr>
        <w:ind w:left="2880" w:hanging="360"/>
      </w:pPr>
      <w:rPr>
        <w:rFonts w:ascii="Symbol" w:hAnsi="Symbol" w:hint="default"/>
      </w:rPr>
    </w:lvl>
    <w:lvl w:ilvl="4" w:tplc="F4EEF15A">
      <w:start w:val="1"/>
      <w:numFmt w:val="bullet"/>
      <w:lvlText w:val="o"/>
      <w:lvlJc w:val="left"/>
      <w:pPr>
        <w:ind w:left="3600" w:hanging="360"/>
      </w:pPr>
      <w:rPr>
        <w:rFonts w:ascii="Courier New" w:hAnsi="Courier New" w:hint="default"/>
      </w:rPr>
    </w:lvl>
    <w:lvl w:ilvl="5" w:tplc="A3E63862">
      <w:start w:val="1"/>
      <w:numFmt w:val="bullet"/>
      <w:lvlText w:val=""/>
      <w:lvlJc w:val="left"/>
      <w:pPr>
        <w:ind w:left="4320" w:hanging="360"/>
      </w:pPr>
      <w:rPr>
        <w:rFonts w:ascii="Wingdings" w:hAnsi="Wingdings" w:hint="default"/>
      </w:rPr>
    </w:lvl>
    <w:lvl w:ilvl="6" w:tplc="54D859D0">
      <w:start w:val="1"/>
      <w:numFmt w:val="bullet"/>
      <w:lvlText w:val=""/>
      <w:lvlJc w:val="left"/>
      <w:pPr>
        <w:ind w:left="5040" w:hanging="360"/>
      </w:pPr>
      <w:rPr>
        <w:rFonts w:ascii="Symbol" w:hAnsi="Symbol" w:hint="default"/>
      </w:rPr>
    </w:lvl>
    <w:lvl w:ilvl="7" w:tplc="E660AD6C">
      <w:start w:val="1"/>
      <w:numFmt w:val="bullet"/>
      <w:lvlText w:val="o"/>
      <w:lvlJc w:val="left"/>
      <w:pPr>
        <w:ind w:left="5760" w:hanging="360"/>
      </w:pPr>
      <w:rPr>
        <w:rFonts w:ascii="Courier New" w:hAnsi="Courier New" w:hint="default"/>
      </w:rPr>
    </w:lvl>
    <w:lvl w:ilvl="8" w:tplc="B602EEE4">
      <w:start w:val="1"/>
      <w:numFmt w:val="bullet"/>
      <w:lvlText w:val=""/>
      <w:lvlJc w:val="left"/>
      <w:pPr>
        <w:ind w:left="6480" w:hanging="360"/>
      </w:pPr>
      <w:rPr>
        <w:rFonts w:ascii="Wingdings" w:hAnsi="Wingdings" w:hint="default"/>
      </w:rPr>
    </w:lvl>
  </w:abstractNum>
  <w:abstractNum w:abstractNumId="25" w15:restartNumberingAfterBreak="0">
    <w:nsid w:val="28AA286C"/>
    <w:multiLevelType w:val="hybridMultilevel"/>
    <w:tmpl w:val="FFFFFFFF"/>
    <w:lvl w:ilvl="0" w:tplc="2B06E54E">
      <w:start w:val="1"/>
      <w:numFmt w:val="bullet"/>
      <w:lvlText w:val=""/>
      <w:lvlJc w:val="left"/>
      <w:pPr>
        <w:ind w:left="720" w:hanging="360"/>
      </w:pPr>
      <w:rPr>
        <w:rFonts w:ascii="Symbol" w:hAnsi="Symbol" w:hint="default"/>
      </w:rPr>
    </w:lvl>
    <w:lvl w:ilvl="1" w:tplc="87E25540">
      <w:start w:val="1"/>
      <w:numFmt w:val="bullet"/>
      <w:lvlText w:val="o"/>
      <w:lvlJc w:val="left"/>
      <w:pPr>
        <w:ind w:left="1440" w:hanging="360"/>
      </w:pPr>
      <w:rPr>
        <w:rFonts w:ascii="Courier New" w:hAnsi="Courier New" w:hint="default"/>
      </w:rPr>
    </w:lvl>
    <w:lvl w:ilvl="2" w:tplc="D658AC6E">
      <w:start w:val="1"/>
      <w:numFmt w:val="bullet"/>
      <w:lvlText w:val=""/>
      <w:lvlJc w:val="left"/>
      <w:pPr>
        <w:ind w:left="2160" w:hanging="360"/>
      </w:pPr>
      <w:rPr>
        <w:rFonts w:ascii="Wingdings" w:hAnsi="Wingdings" w:hint="default"/>
      </w:rPr>
    </w:lvl>
    <w:lvl w:ilvl="3" w:tplc="91D062D0">
      <w:start w:val="1"/>
      <w:numFmt w:val="bullet"/>
      <w:lvlText w:val=""/>
      <w:lvlJc w:val="left"/>
      <w:pPr>
        <w:ind w:left="2880" w:hanging="360"/>
      </w:pPr>
      <w:rPr>
        <w:rFonts w:ascii="Symbol" w:hAnsi="Symbol" w:hint="default"/>
      </w:rPr>
    </w:lvl>
    <w:lvl w:ilvl="4" w:tplc="45704054">
      <w:start w:val="1"/>
      <w:numFmt w:val="bullet"/>
      <w:lvlText w:val="o"/>
      <w:lvlJc w:val="left"/>
      <w:pPr>
        <w:ind w:left="3600" w:hanging="360"/>
      </w:pPr>
      <w:rPr>
        <w:rFonts w:ascii="Courier New" w:hAnsi="Courier New" w:hint="default"/>
      </w:rPr>
    </w:lvl>
    <w:lvl w:ilvl="5" w:tplc="2EEC653E">
      <w:start w:val="1"/>
      <w:numFmt w:val="bullet"/>
      <w:lvlText w:val=""/>
      <w:lvlJc w:val="left"/>
      <w:pPr>
        <w:ind w:left="4320" w:hanging="360"/>
      </w:pPr>
      <w:rPr>
        <w:rFonts w:ascii="Wingdings" w:hAnsi="Wingdings" w:hint="default"/>
      </w:rPr>
    </w:lvl>
    <w:lvl w:ilvl="6" w:tplc="5060F608">
      <w:start w:val="1"/>
      <w:numFmt w:val="bullet"/>
      <w:lvlText w:val=""/>
      <w:lvlJc w:val="left"/>
      <w:pPr>
        <w:ind w:left="5040" w:hanging="360"/>
      </w:pPr>
      <w:rPr>
        <w:rFonts w:ascii="Symbol" w:hAnsi="Symbol" w:hint="default"/>
      </w:rPr>
    </w:lvl>
    <w:lvl w:ilvl="7" w:tplc="2F7CFC80">
      <w:start w:val="1"/>
      <w:numFmt w:val="bullet"/>
      <w:lvlText w:val="o"/>
      <w:lvlJc w:val="left"/>
      <w:pPr>
        <w:ind w:left="5760" w:hanging="360"/>
      </w:pPr>
      <w:rPr>
        <w:rFonts w:ascii="Courier New" w:hAnsi="Courier New" w:hint="default"/>
      </w:rPr>
    </w:lvl>
    <w:lvl w:ilvl="8" w:tplc="85CEB3C4">
      <w:start w:val="1"/>
      <w:numFmt w:val="bullet"/>
      <w:lvlText w:val=""/>
      <w:lvlJc w:val="left"/>
      <w:pPr>
        <w:ind w:left="6480" w:hanging="360"/>
      </w:pPr>
      <w:rPr>
        <w:rFonts w:ascii="Wingdings" w:hAnsi="Wingdings" w:hint="default"/>
      </w:rPr>
    </w:lvl>
  </w:abstractNum>
  <w:abstractNum w:abstractNumId="26" w15:restartNumberingAfterBreak="0">
    <w:nsid w:val="294148B9"/>
    <w:multiLevelType w:val="hybridMultilevel"/>
    <w:tmpl w:val="FFFFFFFF"/>
    <w:lvl w:ilvl="0" w:tplc="A0986994">
      <w:start w:val="1"/>
      <w:numFmt w:val="bullet"/>
      <w:lvlText w:val=""/>
      <w:lvlJc w:val="left"/>
      <w:pPr>
        <w:ind w:left="360" w:hanging="360"/>
      </w:pPr>
      <w:rPr>
        <w:rFonts w:ascii="Symbol" w:hAnsi="Symbol" w:hint="default"/>
      </w:rPr>
    </w:lvl>
    <w:lvl w:ilvl="1" w:tplc="F0884186">
      <w:start w:val="1"/>
      <w:numFmt w:val="bullet"/>
      <w:lvlText w:val="o"/>
      <w:lvlJc w:val="left"/>
      <w:pPr>
        <w:ind w:left="1440" w:hanging="360"/>
      </w:pPr>
      <w:rPr>
        <w:rFonts w:ascii="Courier New" w:hAnsi="Courier New" w:hint="default"/>
      </w:rPr>
    </w:lvl>
    <w:lvl w:ilvl="2" w:tplc="355A2F1E">
      <w:start w:val="1"/>
      <w:numFmt w:val="bullet"/>
      <w:lvlText w:val=""/>
      <w:lvlJc w:val="left"/>
      <w:pPr>
        <w:ind w:left="2160" w:hanging="360"/>
      </w:pPr>
      <w:rPr>
        <w:rFonts w:ascii="Wingdings" w:hAnsi="Wingdings" w:hint="default"/>
      </w:rPr>
    </w:lvl>
    <w:lvl w:ilvl="3" w:tplc="0AD01708">
      <w:start w:val="1"/>
      <w:numFmt w:val="bullet"/>
      <w:lvlText w:val=""/>
      <w:lvlJc w:val="left"/>
      <w:pPr>
        <w:ind w:left="2880" w:hanging="360"/>
      </w:pPr>
      <w:rPr>
        <w:rFonts w:ascii="Symbol" w:hAnsi="Symbol" w:hint="default"/>
      </w:rPr>
    </w:lvl>
    <w:lvl w:ilvl="4" w:tplc="D484451C">
      <w:start w:val="1"/>
      <w:numFmt w:val="bullet"/>
      <w:lvlText w:val="o"/>
      <w:lvlJc w:val="left"/>
      <w:pPr>
        <w:ind w:left="3600" w:hanging="360"/>
      </w:pPr>
      <w:rPr>
        <w:rFonts w:ascii="Courier New" w:hAnsi="Courier New" w:hint="default"/>
      </w:rPr>
    </w:lvl>
    <w:lvl w:ilvl="5" w:tplc="A57AE474">
      <w:start w:val="1"/>
      <w:numFmt w:val="bullet"/>
      <w:lvlText w:val=""/>
      <w:lvlJc w:val="left"/>
      <w:pPr>
        <w:ind w:left="4320" w:hanging="360"/>
      </w:pPr>
      <w:rPr>
        <w:rFonts w:ascii="Wingdings" w:hAnsi="Wingdings" w:hint="default"/>
      </w:rPr>
    </w:lvl>
    <w:lvl w:ilvl="6" w:tplc="E30A9890">
      <w:start w:val="1"/>
      <w:numFmt w:val="bullet"/>
      <w:lvlText w:val=""/>
      <w:lvlJc w:val="left"/>
      <w:pPr>
        <w:ind w:left="5040" w:hanging="360"/>
      </w:pPr>
      <w:rPr>
        <w:rFonts w:ascii="Symbol" w:hAnsi="Symbol" w:hint="default"/>
      </w:rPr>
    </w:lvl>
    <w:lvl w:ilvl="7" w:tplc="38520E98">
      <w:start w:val="1"/>
      <w:numFmt w:val="bullet"/>
      <w:lvlText w:val="o"/>
      <w:lvlJc w:val="left"/>
      <w:pPr>
        <w:ind w:left="5760" w:hanging="360"/>
      </w:pPr>
      <w:rPr>
        <w:rFonts w:ascii="Courier New" w:hAnsi="Courier New" w:hint="default"/>
      </w:rPr>
    </w:lvl>
    <w:lvl w:ilvl="8" w:tplc="612676D2">
      <w:start w:val="1"/>
      <w:numFmt w:val="bullet"/>
      <w:lvlText w:val=""/>
      <w:lvlJc w:val="left"/>
      <w:pPr>
        <w:ind w:left="6480" w:hanging="360"/>
      </w:pPr>
      <w:rPr>
        <w:rFonts w:ascii="Wingdings" w:hAnsi="Wingdings" w:hint="default"/>
      </w:rPr>
    </w:lvl>
  </w:abstractNum>
  <w:abstractNum w:abstractNumId="27" w15:restartNumberingAfterBreak="0">
    <w:nsid w:val="2C0DFC7E"/>
    <w:multiLevelType w:val="hybridMultilevel"/>
    <w:tmpl w:val="5A0C08FA"/>
    <w:lvl w:ilvl="0" w:tplc="D324BDBE">
      <w:start w:val="1"/>
      <w:numFmt w:val="bullet"/>
      <w:lvlText w:val=""/>
      <w:lvlJc w:val="left"/>
      <w:pPr>
        <w:ind w:left="720" w:hanging="360"/>
      </w:pPr>
      <w:rPr>
        <w:rFonts w:ascii="Symbol" w:hAnsi="Symbol" w:hint="default"/>
      </w:rPr>
    </w:lvl>
    <w:lvl w:ilvl="1" w:tplc="9BC0845C">
      <w:start w:val="1"/>
      <w:numFmt w:val="bullet"/>
      <w:lvlText w:val=""/>
      <w:lvlJc w:val="left"/>
      <w:pPr>
        <w:ind w:left="1440" w:hanging="360"/>
      </w:pPr>
      <w:rPr>
        <w:rFonts w:ascii="Symbol" w:hAnsi="Symbol" w:hint="default"/>
      </w:rPr>
    </w:lvl>
    <w:lvl w:ilvl="2" w:tplc="2B6C552E">
      <w:start w:val="1"/>
      <w:numFmt w:val="bullet"/>
      <w:lvlText w:val=""/>
      <w:lvlJc w:val="left"/>
      <w:pPr>
        <w:ind w:left="2160" w:hanging="360"/>
      </w:pPr>
      <w:rPr>
        <w:rFonts w:ascii="Wingdings" w:hAnsi="Wingdings" w:hint="default"/>
      </w:rPr>
    </w:lvl>
    <w:lvl w:ilvl="3" w:tplc="2F6C935C">
      <w:start w:val="1"/>
      <w:numFmt w:val="bullet"/>
      <w:lvlText w:val=""/>
      <w:lvlJc w:val="left"/>
      <w:pPr>
        <w:ind w:left="2880" w:hanging="360"/>
      </w:pPr>
      <w:rPr>
        <w:rFonts w:ascii="Symbol" w:hAnsi="Symbol" w:hint="default"/>
      </w:rPr>
    </w:lvl>
    <w:lvl w:ilvl="4" w:tplc="C2F26C24">
      <w:start w:val="1"/>
      <w:numFmt w:val="bullet"/>
      <w:lvlText w:val="o"/>
      <w:lvlJc w:val="left"/>
      <w:pPr>
        <w:ind w:left="3600" w:hanging="360"/>
      </w:pPr>
      <w:rPr>
        <w:rFonts w:ascii="Courier New" w:hAnsi="Courier New" w:hint="default"/>
      </w:rPr>
    </w:lvl>
    <w:lvl w:ilvl="5" w:tplc="37EA6AFA">
      <w:start w:val="1"/>
      <w:numFmt w:val="bullet"/>
      <w:lvlText w:val=""/>
      <w:lvlJc w:val="left"/>
      <w:pPr>
        <w:ind w:left="4320" w:hanging="360"/>
      </w:pPr>
      <w:rPr>
        <w:rFonts w:ascii="Wingdings" w:hAnsi="Wingdings" w:hint="default"/>
      </w:rPr>
    </w:lvl>
    <w:lvl w:ilvl="6" w:tplc="7F0C68E2">
      <w:start w:val="1"/>
      <w:numFmt w:val="bullet"/>
      <w:lvlText w:val=""/>
      <w:lvlJc w:val="left"/>
      <w:pPr>
        <w:ind w:left="5040" w:hanging="360"/>
      </w:pPr>
      <w:rPr>
        <w:rFonts w:ascii="Symbol" w:hAnsi="Symbol" w:hint="default"/>
      </w:rPr>
    </w:lvl>
    <w:lvl w:ilvl="7" w:tplc="0F14D89A">
      <w:start w:val="1"/>
      <w:numFmt w:val="bullet"/>
      <w:lvlText w:val="o"/>
      <w:lvlJc w:val="left"/>
      <w:pPr>
        <w:ind w:left="5760" w:hanging="360"/>
      </w:pPr>
      <w:rPr>
        <w:rFonts w:ascii="Courier New" w:hAnsi="Courier New" w:hint="default"/>
      </w:rPr>
    </w:lvl>
    <w:lvl w:ilvl="8" w:tplc="0C8E1E18">
      <w:start w:val="1"/>
      <w:numFmt w:val="bullet"/>
      <w:lvlText w:val=""/>
      <w:lvlJc w:val="left"/>
      <w:pPr>
        <w:ind w:left="6480" w:hanging="360"/>
      </w:pPr>
      <w:rPr>
        <w:rFonts w:ascii="Wingdings" w:hAnsi="Wingdings" w:hint="default"/>
      </w:rPr>
    </w:lvl>
  </w:abstractNum>
  <w:abstractNum w:abstractNumId="28" w15:restartNumberingAfterBreak="0">
    <w:nsid w:val="33290807"/>
    <w:multiLevelType w:val="hybridMultilevel"/>
    <w:tmpl w:val="FFFFFFFF"/>
    <w:lvl w:ilvl="0" w:tplc="38DE08B4">
      <w:start w:val="1"/>
      <w:numFmt w:val="bullet"/>
      <w:lvlText w:val=""/>
      <w:lvlJc w:val="left"/>
      <w:pPr>
        <w:ind w:left="720" w:hanging="360"/>
      </w:pPr>
      <w:rPr>
        <w:rFonts w:ascii="Symbol" w:hAnsi="Symbol" w:hint="default"/>
      </w:rPr>
    </w:lvl>
    <w:lvl w:ilvl="1" w:tplc="379EFE72">
      <w:start w:val="1"/>
      <w:numFmt w:val="bullet"/>
      <w:lvlText w:val="o"/>
      <w:lvlJc w:val="left"/>
      <w:pPr>
        <w:ind w:left="1440" w:hanging="360"/>
      </w:pPr>
      <w:rPr>
        <w:rFonts w:ascii="Courier New" w:hAnsi="Courier New" w:hint="default"/>
      </w:rPr>
    </w:lvl>
    <w:lvl w:ilvl="2" w:tplc="02C80CD0">
      <w:start w:val="1"/>
      <w:numFmt w:val="bullet"/>
      <w:lvlText w:val=""/>
      <w:lvlJc w:val="left"/>
      <w:pPr>
        <w:ind w:left="2160" w:hanging="360"/>
      </w:pPr>
      <w:rPr>
        <w:rFonts w:ascii="Wingdings" w:hAnsi="Wingdings" w:hint="default"/>
      </w:rPr>
    </w:lvl>
    <w:lvl w:ilvl="3" w:tplc="06544816">
      <w:start w:val="1"/>
      <w:numFmt w:val="bullet"/>
      <w:lvlText w:val=""/>
      <w:lvlJc w:val="left"/>
      <w:pPr>
        <w:ind w:left="2880" w:hanging="360"/>
      </w:pPr>
      <w:rPr>
        <w:rFonts w:ascii="Symbol" w:hAnsi="Symbol" w:hint="default"/>
      </w:rPr>
    </w:lvl>
    <w:lvl w:ilvl="4" w:tplc="D4DED05C">
      <w:start w:val="1"/>
      <w:numFmt w:val="bullet"/>
      <w:lvlText w:val="o"/>
      <w:lvlJc w:val="left"/>
      <w:pPr>
        <w:ind w:left="3600" w:hanging="360"/>
      </w:pPr>
      <w:rPr>
        <w:rFonts w:ascii="Courier New" w:hAnsi="Courier New" w:hint="default"/>
      </w:rPr>
    </w:lvl>
    <w:lvl w:ilvl="5" w:tplc="F0E051AC">
      <w:start w:val="1"/>
      <w:numFmt w:val="bullet"/>
      <w:lvlText w:val=""/>
      <w:lvlJc w:val="left"/>
      <w:pPr>
        <w:ind w:left="4320" w:hanging="360"/>
      </w:pPr>
      <w:rPr>
        <w:rFonts w:ascii="Wingdings" w:hAnsi="Wingdings" w:hint="default"/>
      </w:rPr>
    </w:lvl>
    <w:lvl w:ilvl="6" w:tplc="BC8600C2">
      <w:start w:val="1"/>
      <w:numFmt w:val="bullet"/>
      <w:lvlText w:val=""/>
      <w:lvlJc w:val="left"/>
      <w:pPr>
        <w:ind w:left="5040" w:hanging="360"/>
      </w:pPr>
      <w:rPr>
        <w:rFonts w:ascii="Symbol" w:hAnsi="Symbol" w:hint="default"/>
      </w:rPr>
    </w:lvl>
    <w:lvl w:ilvl="7" w:tplc="86E81854">
      <w:start w:val="1"/>
      <w:numFmt w:val="bullet"/>
      <w:lvlText w:val="o"/>
      <w:lvlJc w:val="left"/>
      <w:pPr>
        <w:ind w:left="5760" w:hanging="360"/>
      </w:pPr>
      <w:rPr>
        <w:rFonts w:ascii="Courier New" w:hAnsi="Courier New" w:hint="default"/>
      </w:rPr>
    </w:lvl>
    <w:lvl w:ilvl="8" w:tplc="B2F26E0A">
      <w:start w:val="1"/>
      <w:numFmt w:val="bullet"/>
      <w:lvlText w:val=""/>
      <w:lvlJc w:val="left"/>
      <w:pPr>
        <w:ind w:left="6480" w:hanging="360"/>
      </w:pPr>
      <w:rPr>
        <w:rFonts w:ascii="Wingdings" w:hAnsi="Wingdings" w:hint="default"/>
      </w:rPr>
    </w:lvl>
  </w:abstractNum>
  <w:abstractNum w:abstractNumId="29" w15:restartNumberingAfterBreak="0">
    <w:nsid w:val="34329460"/>
    <w:multiLevelType w:val="hybridMultilevel"/>
    <w:tmpl w:val="FFFFFFFF"/>
    <w:lvl w:ilvl="0" w:tplc="7974CDE2">
      <w:start w:val="1"/>
      <w:numFmt w:val="bullet"/>
      <w:lvlText w:val=""/>
      <w:lvlJc w:val="left"/>
      <w:pPr>
        <w:ind w:left="360" w:hanging="360"/>
      </w:pPr>
      <w:rPr>
        <w:rFonts w:ascii="Symbol" w:hAnsi="Symbol" w:hint="default"/>
      </w:rPr>
    </w:lvl>
    <w:lvl w:ilvl="1" w:tplc="F17842CC">
      <w:start w:val="1"/>
      <w:numFmt w:val="bullet"/>
      <w:lvlText w:val="o"/>
      <w:lvlJc w:val="left"/>
      <w:pPr>
        <w:ind w:left="1440" w:hanging="360"/>
      </w:pPr>
      <w:rPr>
        <w:rFonts w:ascii="Courier New" w:hAnsi="Courier New" w:hint="default"/>
      </w:rPr>
    </w:lvl>
    <w:lvl w:ilvl="2" w:tplc="1600771A">
      <w:start w:val="1"/>
      <w:numFmt w:val="bullet"/>
      <w:lvlText w:val=""/>
      <w:lvlJc w:val="left"/>
      <w:pPr>
        <w:ind w:left="2160" w:hanging="360"/>
      </w:pPr>
      <w:rPr>
        <w:rFonts w:ascii="Wingdings" w:hAnsi="Wingdings" w:hint="default"/>
      </w:rPr>
    </w:lvl>
    <w:lvl w:ilvl="3" w:tplc="BAB8C266">
      <w:start w:val="1"/>
      <w:numFmt w:val="bullet"/>
      <w:lvlText w:val=""/>
      <w:lvlJc w:val="left"/>
      <w:pPr>
        <w:ind w:left="2880" w:hanging="360"/>
      </w:pPr>
      <w:rPr>
        <w:rFonts w:ascii="Symbol" w:hAnsi="Symbol" w:hint="default"/>
      </w:rPr>
    </w:lvl>
    <w:lvl w:ilvl="4" w:tplc="3858DF8C">
      <w:start w:val="1"/>
      <w:numFmt w:val="bullet"/>
      <w:lvlText w:val="o"/>
      <w:lvlJc w:val="left"/>
      <w:pPr>
        <w:ind w:left="3600" w:hanging="360"/>
      </w:pPr>
      <w:rPr>
        <w:rFonts w:ascii="Courier New" w:hAnsi="Courier New" w:hint="default"/>
      </w:rPr>
    </w:lvl>
    <w:lvl w:ilvl="5" w:tplc="816A2410">
      <w:start w:val="1"/>
      <w:numFmt w:val="bullet"/>
      <w:lvlText w:val=""/>
      <w:lvlJc w:val="left"/>
      <w:pPr>
        <w:ind w:left="4320" w:hanging="360"/>
      </w:pPr>
      <w:rPr>
        <w:rFonts w:ascii="Wingdings" w:hAnsi="Wingdings" w:hint="default"/>
      </w:rPr>
    </w:lvl>
    <w:lvl w:ilvl="6" w:tplc="ED521C54">
      <w:start w:val="1"/>
      <w:numFmt w:val="bullet"/>
      <w:lvlText w:val=""/>
      <w:lvlJc w:val="left"/>
      <w:pPr>
        <w:ind w:left="5040" w:hanging="360"/>
      </w:pPr>
      <w:rPr>
        <w:rFonts w:ascii="Symbol" w:hAnsi="Symbol" w:hint="default"/>
      </w:rPr>
    </w:lvl>
    <w:lvl w:ilvl="7" w:tplc="08920782">
      <w:start w:val="1"/>
      <w:numFmt w:val="bullet"/>
      <w:lvlText w:val="o"/>
      <w:lvlJc w:val="left"/>
      <w:pPr>
        <w:ind w:left="5760" w:hanging="360"/>
      </w:pPr>
      <w:rPr>
        <w:rFonts w:ascii="Courier New" w:hAnsi="Courier New" w:hint="default"/>
      </w:rPr>
    </w:lvl>
    <w:lvl w:ilvl="8" w:tplc="5E4014A0">
      <w:start w:val="1"/>
      <w:numFmt w:val="bullet"/>
      <w:lvlText w:val=""/>
      <w:lvlJc w:val="left"/>
      <w:pPr>
        <w:ind w:left="6480" w:hanging="360"/>
      </w:pPr>
      <w:rPr>
        <w:rFonts w:ascii="Wingdings" w:hAnsi="Wingdings" w:hint="default"/>
      </w:rPr>
    </w:lvl>
  </w:abstractNum>
  <w:abstractNum w:abstractNumId="30" w15:restartNumberingAfterBreak="0">
    <w:nsid w:val="345D9661"/>
    <w:multiLevelType w:val="hybridMultilevel"/>
    <w:tmpl w:val="FFFFFFFF"/>
    <w:lvl w:ilvl="0" w:tplc="38B86A4C">
      <w:start w:val="1"/>
      <w:numFmt w:val="bullet"/>
      <w:lvlText w:val=""/>
      <w:lvlJc w:val="left"/>
      <w:pPr>
        <w:ind w:left="720" w:hanging="360"/>
      </w:pPr>
      <w:rPr>
        <w:rFonts w:ascii="Symbol" w:hAnsi="Symbol" w:hint="default"/>
      </w:rPr>
    </w:lvl>
    <w:lvl w:ilvl="1" w:tplc="7C8A2EBA">
      <w:start w:val="1"/>
      <w:numFmt w:val="bullet"/>
      <w:lvlText w:val="o"/>
      <w:lvlJc w:val="left"/>
      <w:pPr>
        <w:ind w:left="1440" w:hanging="360"/>
      </w:pPr>
      <w:rPr>
        <w:rFonts w:ascii="Courier New" w:hAnsi="Courier New" w:hint="default"/>
      </w:rPr>
    </w:lvl>
    <w:lvl w:ilvl="2" w:tplc="F964352E">
      <w:start w:val="1"/>
      <w:numFmt w:val="bullet"/>
      <w:lvlText w:val=""/>
      <w:lvlJc w:val="left"/>
      <w:pPr>
        <w:ind w:left="2160" w:hanging="360"/>
      </w:pPr>
      <w:rPr>
        <w:rFonts w:ascii="Wingdings" w:hAnsi="Wingdings" w:hint="default"/>
      </w:rPr>
    </w:lvl>
    <w:lvl w:ilvl="3" w:tplc="AA66BEAE">
      <w:start w:val="1"/>
      <w:numFmt w:val="bullet"/>
      <w:lvlText w:val=""/>
      <w:lvlJc w:val="left"/>
      <w:pPr>
        <w:ind w:left="2880" w:hanging="360"/>
      </w:pPr>
      <w:rPr>
        <w:rFonts w:ascii="Symbol" w:hAnsi="Symbol" w:hint="default"/>
      </w:rPr>
    </w:lvl>
    <w:lvl w:ilvl="4" w:tplc="8904EAB4">
      <w:start w:val="1"/>
      <w:numFmt w:val="bullet"/>
      <w:lvlText w:val="o"/>
      <w:lvlJc w:val="left"/>
      <w:pPr>
        <w:ind w:left="3600" w:hanging="360"/>
      </w:pPr>
      <w:rPr>
        <w:rFonts w:ascii="Courier New" w:hAnsi="Courier New" w:hint="default"/>
      </w:rPr>
    </w:lvl>
    <w:lvl w:ilvl="5" w:tplc="7C2C0106">
      <w:start w:val="1"/>
      <w:numFmt w:val="bullet"/>
      <w:lvlText w:val=""/>
      <w:lvlJc w:val="left"/>
      <w:pPr>
        <w:ind w:left="4320" w:hanging="360"/>
      </w:pPr>
      <w:rPr>
        <w:rFonts w:ascii="Wingdings" w:hAnsi="Wingdings" w:hint="default"/>
      </w:rPr>
    </w:lvl>
    <w:lvl w:ilvl="6" w:tplc="8878CC5C">
      <w:start w:val="1"/>
      <w:numFmt w:val="bullet"/>
      <w:lvlText w:val=""/>
      <w:lvlJc w:val="left"/>
      <w:pPr>
        <w:ind w:left="5040" w:hanging="360"/>
      </w:pPr>
      <w:rPr>
        <w:rFonts w:ascii="Symbol" w:hAnsi="Symbol" w:hint="default"/>
      </w:rPr>
    </w:lvl>
    <w:lvl w:ilvl="7" w:tplc="8F9AAD90">
      <w:start w:val="1"/>
      <w:numFmt w:val="bullet"/>
      <w:lvlText w:val="o"/>
      <w:lvlJc w:val="left"/>
      <w:pPr>
        <w:ind w:left="5760" w:hanging="360"/>
      </w:pPr>
      <w:rPr>
        <w:rFonts w:ascii="Courier New" w:hAnsi="Courier New" w:hint="default"/>
      </w:rPr>
    </w:lvl>
    <w:lvl w:ilvl="8" w:tplc="02CC99CE">
      <w:start w:val="1"/>
      <w:numFmt w:val="bullet"/>
      <w:lvlText w:val=""/>
      <w:lvlJc w:val="left"/>
      <w:pPr>
        <w:ind w:left="6480" w:hanging="360"/>
      </w:pPr>
      <w:rPr>
        <w:rFonts w:ascii="Wingdings" w:hAnsi="Wingdings" w:hint="default"/>
      </w:rPr>
    </w:lvl>
  </w:abstractNum>
  <w:abstractNum w:abstractNumId="31" w15:restartNumberingAfterBreak="0">
    <w:nsid w:val="358C8EE0"/>
    <w:multiLevelType w:val="hybridMultilevel"/>
    <w:tmpl w:val="FFFFFFFF"/>
    <w:lvl w:ilvl="0" w:tplc="F35CB54A">
      <w:start w:val="1"/>
      <w:numFmt w:val="bullet"/>
      <w:lvlText w:val=""/>
      <w:lvlJc w:val="left"/>
      <w:pPr>
        <w:ind w:left="720" w:hanging="360"/>
      </w:pPr>
      <w:rPr>
        <w:rFonts w:ascii="Symbol" w:hAnsi="Symbol" w:hint="default"/>
      </w:rPr>
    </w:lvl>
    <w:lvl w:ilvl="1" w:tplc="5996658C">
      <w:start w:val="1"/>
      <w:numFmt w:val="bullet"/>
      <w:lvlText w:val="o"/>
      <w:lvlJc w:val="left"/>
      <w:pPr>
        <w:ind w:left="1440" w:hanging="360"/>
      </w:pPr>
      <w:rPr>
        <w:rFonts w:ascii="Courier New" w:hAnsi="Courier New" w:hint="default"/>
      </w:rPr>
    </w:lvl>
    <w:lvl w:ilvl="2" w:tplc="2E7E0E74">
      <w:start w:val="1"/>
      <w:numFmt w:val="bullet"/>
      <w:lvlText w:val=""/>
      <w:lvlJc w:val="left"/>
      <w:pPr>
        <w:ind w:left="2160" w:hanging="360"/>
      </w:pPr>
      <w:rPr>
        <w:rFonts w:ascii="Wingdings" w:hAnsi="Wingdings" w:hint="default"/>
      </w:rPr>
    </w:lvl>
    <w:lvl w:ilvl="3" w:tplc="B2D87C7A">
      <w:start w:val="1"/>
      <w:numFmt w:val="bullet"/>
      <w:lvlText w:val=""/>
      <w:lvlJc w:val="left"/>
      <w:pPr>
        <w:ind w:left="2880" w:hanging="360"/>
      </w:pPr>
      <w:rPr>
        <w:rFonts w:ascii="Symbol" w:hAnsi="Symbol" w:hint="default"/>
      </w:rPr>
    </w:lvl>
    <w:lvl w:ilvl="4" w:tplc="DF7E6A72">
      <w:start w:val="1"/>
      <w:numFmt w:val="bullet"/>
      <w:lvlText w:val="o"/>
      <w:lvlJc w:val="left"/>
      <w:pPr>
        <w:ind w:left="3600" w:hanging="360"/>
      </w:pPr>
      <w:rPr>
        <w:rFonts w:ascii="Courier New" w:hAnsi="Courier New" w:hint="default"/>
      </w:rPr>
    </w:lvl>
    <w:lvl w:ilvl="5" w:tplc="03F8C3F2">
      <w:start w:val="1"/>
      <w:numFmt w:val="bullet"/>
      <w:lvlText w:val=""/>
      <w:lvlJc w:val="left"/>
      <w:pPr>
        <w:ind w:left="4320" w:hanging="360"/>
      </w:pPr>
      <w:rPr>
        <w:rFonts w:ascii="Wingdings" w:hAnsi="Wingdings" w:hint="default"/>
      </w:rPr>
    </w:lvl>
    <w:lvl w:ilvl="6" w:tplc="D358639C">
      <w:start w:val="1"/>
      <w:numFmt w:val="bullet"/>
      <w:lvlText w:val=""/>
      <w:lvlJc w:val="left"/>
      <w:pPr>
        <w:ind w:left="5040" w:hanging="360"/>
      </w:pPr>
      <w:rPr>
        <w:rFonts w:ascii="Symbol" w:hAnsi="Symbol" w:hint="default"/>
      </w:rPr>
    </w:lvl>
    <w:lvl w:ilvl="7" w:tplc="B074D39E">
      <w:start w:val="1"/>
      <w:numFmt w:val="bullet"/>
      <w:lvlText w:val="o"/>
      <w:lvlJc w:val="left"/>
      <w:pPr>
        <w:ind w:left="5760" w:hanging="360"/>
      </w:pPr>
      <w:rPr>
        <w:rFonts w:ascii="Courier New" w:hAnsi="Courier New" w:hint="default"/>
      </w:rPr>
    </w:lvl>
    <w:lvl w:ilvl="8" w:tplc="CBA061EA">
      <w:start w:val="1"/>
      <w:numFmt w:val="bullet"/>
      <w:lvlText w:val=""/>
      <w:lvlJc w:val="left"/>
      <w:pPr>
        <w:ind w:left="6480" w:hanging="360"/>
      </w:pPr>
      <w:rPr>
        <w:rFonts w:ascii="Wingdings" w:hAnsi="Wingdings" w:hint="default"/>
      </w:rPr>
    </w:lvl>
  </w:abstractNum>
  <w:abstractNum w:abstractNumId="32" w15:restartNumberingAfterBreak="0">
    <w:nsid w:val="38C92BE8"/>
    <w:multiLevelType w:val="hybridMultilevel"/>
    <w:tmpl w:val="FFFFFFFF"/>
    <w:lvl w:ilvl="0" w:tplc="436E48E8">
      <w:start w:val="1"/>
      <w:numFmt w:val="bullet"/>
      <w:lvlText w:val=""/>
      <w:lvlJc w:val="left"/>
      <w:pPr>
        <w:ind w:left="720" w:hanging="360"/>
      </w:pPr>
      <w:rPr>
        <w:rFonts w:ascii="Symbol" w:hAnsi="Symbol" w:hint="default"/>
      </w:rPr>
    </w:lvl>
    <w:lvl w:ilvl="1" w:tplc="79BA3F8C">
      <w:start w:val="1"/>
      <w:numFmt w:val="bullet"/>
      <w:lvlText w:val="o"/>
      <w:lvlJc w:val="left"/>
      <w:pPr>
        <w:ind w:left="1440" w:hanging="360"/>
      </w:pPr>
      <w:rPr>
        <w:rFonts w:ascii="Courier New" w:hAnsi="Courier New" w:hint="default"/>
      </w:rPr>
    </w:lvl>
    <w:lvl w:ilvl="2" w:tplc="51020902">
      <w:start w:val="1"/>
      <w:numFmt w:val="bullet"/>
      <w:lvlText w:val=""/>
      <w:lvlJc w:val="left"/>
      <w:pPr>
        <w:ind w:left="2160" w:hanging="360"/>
      </w:pPr>
      <w:rPr>
        <w:rFonts w:ascii="Wingdings" w:hAnsi="Wingdings" w:hint="default"/>
      </w:rPr>
    </w:lvl>
    <w:lvl w:ilvl="3" w:tplc="0A7EE84E">
      <w:start w:val="1"/>
      <w:numFmt w:val="bullet"/>
      <w:lvlText w:val=""/>
      <w:lvlJc w:val="left"/>
      <w:pPr>
        <w:ind w:left="2880" w:hanging="360"/>
      </w:pPr>
      <w:rPr>
        <w:rFonts w:ascii="Symbol" w:hAnsi="Symbol" w:hint="default"/>
      </w:rPr>
    </w:lvl>
    <w:lvl w:ilvl="4" w:tplc="86AE5080">
      <w:start w:val="1"/>
      <w:numFmt w:val="bullet"/>
      <w:lvlText w:val="o"/>
      <w:lvlJc w:val="left"/>
      <w:pPr>
        <w:ind w:left="3600" w:hanging="360"/>
      </w:pPr>
      <w:rPr>
        <w:rFonts w:ascii="Courier New" w:hAnsi="Courier New" w:hint="default"/>
      </w:rPr>
    </w:lvl>
    <w:lvl w:ilvl="5" w:tplc="AD589548">
      <w:start w:val="1"/>
      <w:numFmt w:val="bullet"/>
      <w:lvlText w:val=""/>
      <w:lvlJc w:val="left"/>
      <w:pPr>
        <w:ind w:left="4320" w:hanging="360"/>
      </w:pPr>
      <w:rPr>
        <w:rFonts w:ascii="Wingdings" w:hAnsi="Wingdings" w:hint="default"/>
      </w:rPr>
    </w:lvl>
    <w:lvl w:ilvl="6" w:tplc="790E7FFC">
      <w:start w:val="1"/>
      <w:numFmt w:val="bullet"/>
      <w:lvlText w:val=""/>
      <w:lvlJc w:val="left"/>
      <w:pPr>
        <w:ind w:left="5040" w:hanging="360"/>
      </w:pPr>
      <w:rPr>
        <w:rFonts w:ascii="Symbol" w:hAnsi="Symbol" w:hint="default"/>
      </w:rPr>
    </w:lvl>
    <w:lvl w:ilvl="7" w:tplc="4F12E550">
      <w:start w:val="1"/>
      <w:numFmt w:val="bullet"/>
      <w:lvlText w:val="o"/>
      <w:lvlJc w:val="left"/>
      <w:pPr>
        <w:ind w:left="5760" w:hanging="360"/>
      </w:pPr>
      <w:rPr>
        <w:rFonts w:ascii="Courier New" w:hAnsi="Courier New" w:hint="default"/>
      </w:rPr>
    </w:lvl>
    <w:lvl w:ilvl="8" w:tplc="C492AF80">
      <w:start w:val="1"/>
      <w:numFmt w:val="bullet"/>
      <w:lvlText w:val=""/>
      <w:lvlJc w:val="left"/>
      <w:pPr>
        <w:ind w:left="6480" w:hanging="360"/>
      </w:pPr>
      <w:rPr>
        <w:rFonts w:ascii="Wingdings" w:hAnsi="Wingdings" w:hint="default"/>
      </w:rPr>
    </w:lvl>
  </w:abstractNum>
  <w:abstractNum w:abstractNumId="33" w15:restartNumberingAfterBreak="0">
    <w:nsid w:val="3FB6EEAD"/>
    <w:multiLevelType w:val="hybridMultilevel"/>
    <w:tmpl w:val="FFFFFFFF"/>
    <w:lvl w:ilvl="0" w:tplc="FFFFFFFF">
      <w:start w:val="1"/>
      <w:numFmt w:val="bullet"/>
      <w:lvlText w:val="o"/>
      <w:lvlJc w:val="left"/>
      <w:pPr>
        <w:ind w:left="1440" w:hanging="360"/>
      </w:pPr>
      <w:rPr>
        <w:rFonts w:ascii="Courier New" w:hAnsi="Courier New" w:hint="default"/>
      </w:rPr>
    </w:lvl>
    <w:lvl w:ilvl="1" w:tplc="5F86F90A">
      <w:start w:val="1"/>
      <w:numFmt w:val="bullet"/>
      <w:lvlText w:val="o"/>
      <w:lvlJc w:val="left"/>
      <w:pPr>
        <w:ind w:left="2160" w:hanging="360"/>
      </w:pPr>
      <w:rPr>
        <w:rFonts w:ascii="Courier New" w:hAnsi="Courier New" w:hint="default"/>
      </w:rPr>
    </w:lvl>
    <w:lvl w:ilvl="2" w:tplc="83C22E24">
      <w:start w:val="1"/>
      <w:numFmt w:val="bullet"/>
      <w:lvlText w:val=""/>
      <w:lvlJc w:val="left"/>
      <w:pPr>
        <w:ind w:left="2880" w:hanging="360"/>
      </w:pPr>
      <w:rPr>
        <w:rFonts w:ascii="Wingdings" w:hAnsi="Wingdings" w:hint="default"/>
      </w:rPr>
    </w:lvl>
    <w:lvl w:ilvl="3" w:tplc="9E302F16">
      <w:start w:val="1"/>
      <w:numFmt w:val="bullet"/>
      <w:lvlText w:val=""/>
      <w:lvlJc w:val="left"/>
      <w:pPr>
        <w:ind w:left="3600" w:hanging="360"/>
      </w:pPr>
      <w:rPr>
        <w:rFonts w:ascii="Symbol" w:hAnsi="Symbol" w:hint="default"/>
      </w:rPr>
    </w:lvl>
    <w:lvl w:ilvl="4" w:tplc="DAB8491E">
      <w:start w:val="1"/>
      <w:numFmt w:val="bullet"/>
      <w:lvlText w:val="o"/>
      <w:lvlJc w:val="left"/>
      <w:pPr>
        <w:ind w:left="4320" w:hanging="360"/>
      </w:pPr>
      <w:rPr>
        <w:rFonts w:ascii="Courier New" w:hAnsi="Courier New" w:hint="default"/>
      </w:rPr>
    </w:lvl>
    <w:lvl w:ilvl="5" w:tplc="92EA8EC6">
      <w:start w:val="1"/>
      <w:numFmt w:val="bullet"/>
      <w:lvlText w:val=""/>
      <w:lvlJc w:val="left"/>
      <w:pPr>
        <w:ind w:left="5040" w:hanging="360"/>
      </w:pPr>
      <w:rPr>
        <w:rFonts w:ascii="Wingdings" w:hAnsi="Wingdings" w:hint="default"/>
      </w:rPr>
    </w:lvl>
    <w:lvl w:ilvl="6" w:tplc="ABA8BF26">
      <w:start w:val="1"/>
      <w:numFmt w:val="bullet"/>
      <w:lvlText w:val=""/>
      <w:lvlJc w:val="left"/>
      <w:pPr>
        <w:ind w:left="5760" w:hanging="360"/>
      </w:pPr>
      <w:rPr>
        <w:rFonts w:ascii="Symbol" w:hAnsi="Symbol" w:hint="default"/>
      </w:rPr>
    </w:lvl>
    <w:lvl w:ilvl="7" w:tplc="C6A8ABB2">
      <w:start w:val="1"/>
      <w:numFmt w:val="bullet"/>
      <w:lvlText w:val="o"/>
      <w:lvlJc w:val="left"/>
      <w:pPr>
        <w:ind w:left="6480" w:hanging="360"/>
      </w:pPr>
      <w:rPr>
        <w:rFonts w:ascii="Courier New" w:hAnsi="Courier New" w:hint="default"/>
      </w:rPr>
    </w:lvl>
    <w:lvl w:ilvl="8" w:tplc="663EC760">
      <w:start w:val="1"/>
      <w:numFmt w:val="bullet"/>
      <w:lvlText w:val=""/>
      <w:lvlJc w:val="left"/>
      <w:pPr>
        <w:ind w:left="7200" w:hanging="360"/>
      </w:pPr>
      <w:rPr>
        <w:rFonts w:ascii="Wingdings" w:hAnsi="Wingdings" w:hint="default"/>
      </w:rPr>
    </w:lvl>
  </w:abstractNum>
  <w:abstractNum w:abstractNumId="34" w15:restartNumberingAfterBreak="0">
    <w:nsid w:val="4043009F"/>
    <w:multiLevelType w:val="hybridMultilevel"/>
    <w:tmpl w:val="FFFFFFFF"/>
    <w:lvl w:ilvl="0" w:tplc="FFF27EB4">
      <w:start w:val="1"/>
      <w:numFmt w:val="bullet"/>
      <w:lvlText w:val=""/>
      <w:lvlJc w:val="left"/>
      <w:pPr>
        <w:ind w:left="720" w:hanging="360"/>
      </w:pPr>
      <w:rPr>
        <w:rFonts w:ascii="Symbol" w:hAnsi="Symbol" w:hint="default"/>
      </w:rPr>
    </w:lvl>
    <w:lvl w:ilvl="1" w:tplc="5A8AE286">
      <w:start w:val="1"/>
      <w:numFmt w:val="bullet"/>
      <w:lvlText w:val="o"/>
      <w:lvlJc w:val="left"/>
      <w:pPr>
        <w:ind w:left="1440" w:hanging="360"/>
      </w:pPr>
      <w:rPr>
        <w:rFonts w:ascii="Courier New" w:hAnsi="Courier New" w:hint="default"/>
      </w:rPr>
    </w:lvl>
    <w:lvl w:ilvl="2" w:tplc="F47AA1D8">
      <w:start w:val="1"/>
      <w:numFmt w:val="bullet"/>
      <w:lvlText w:val=""/>
      <w:lvlJc w:val="left"/>
      <w:pPr>
        <w:ind w:left="2160" w:hanging="360"/>
      </w:pPr>
      <w:rPr>
        <w:rFonts w:ascii="Wingdings" w:hAnsi="Wingdings" w:hint="default"/>
      </w:rPr>
    </w:lvl>
    <w:lvl w:ilvl="3" w:tplc="729AE97E">
      <w:start w:val="1"/>
      <w:numFmt w:val="bullet"/>
      <w:lvlText w:val=""/>
      <w:lvlJc w:val="left"/>
      <w:pPr>
        <w:ind w:left="2880" w:hanging="360"/>
      </w:pPr>
      <w:rPr>
        <w:rFonts w:ascii="Symbol" w:hAnsi="Symbol" w:hint="default"/>
      </w:rPr>
    </w:lvl>
    <w:lvl w:ilvl="4" w:tplc="208261A2">
      <w:start w:val="1"/>
      <w:numFmt w:val="bullet"/>
      <w:lvlText w:val="o"/>
      <w:lvlJc w:val="left"/>
      <w:pPr>
        <w:ind w:left="3600" w:hanging="360"/>
      </w:pPr>
      <w:rPr>
        <w:rFonts w:ascii="Courier New" w:hAnsi="Courier New" w:hint="default"/>
      </w:rPr>
    </w:lvl>
    <w:lvl w:ilvl="5" w:tplc="107E0F4C">
      <w:start w:val="1"/>
      <w:numFmt w:val="bullet"/>
      <w:lvlText w:val=""/>
      <w:lvlJc w:val="left"/>
      <w:pPr>
        <w:ind w:left="4320" w:hanging="360"/>
      </w:pPr>
      <w:rPr>
        <w:rFonts w:ascii="Wingdings" w:hAnsi="Wingdings" w:hint="default"/>
      </w:rPr>
    </w:lvl>
    <w:lvl w:ilvl="6" w:tplc="33222BD8">
      <w:start w:val="1"/>
      <w:numFmt w:val="bullet"/>
      <w:lvlText w:val=""/>
      <w:lvlJc w:val="left"/>
      <w:pPr>
        <w:ind w:left="5040" w:hanging="360"/>
      </w:pPr>
      <w:rPr>
        <w:rFonts w:ascii="Symbol" w:hAnsi="Symbol" w:hint="default"/>
      </w:rPr>
    </w:lvl>
    <w:lvl w:ilvl="7" w:tplc="618E091A">
      <w:start w:val="1"/>
      <w:numFmt w:val="bullet"/>
      <w:lvlText w:val="o"/>
      <w:lvlJc w:val="left"/>
      <w:pPr>
        <w:ind w:left="5760" w:hanging="360"/>
      </w:pPr>
      <w:rPr>
        <w:rFonts w:ascii="Courier New" w:hAnsi="Courier New" w:hint="default"/>
      </w:rPr>
    </w:lvl>
    <w:lvl w:ilvl="8" w:tplc="9B44ED90">
      <w:start w:val="1"/>
      <w:numFmt w:val="bullet"/>
      <w:lvlText w:val=""/>
      <w:lvlJc w:val="left"/>
      <w:pPr>
        <w:ind w:left="6480" w:hanging="360"/>
      </w:pPr>
      <w:rPr>
        <w:rFonts w:ascii="Wingdings" w:hAnsi="Wingdings" w:hint="default"/>
      </w:rPr>
    </w:lvl>
  </w:abstractNum>
  <w:abstractNum w:abstractNumId="35" w15:restartNumberingAfterBreak="0">
    <w:nsid w:val="454D0821"/>
    <w:multiLevelType w:val="hybridMultilevel"/>
    <w:tmpl w:val="FFFFFFFF"/>
    <w:lvl w:ilvl="0" w:tplc="5C5A3C96">
      <w:start w:val="1"/>
      <w:numFmt w:val="bullet"/>
      <w:lvlText w:val=""/>
      <w:lvlJc w:val="left"/>
      <w:pPr>
        <w:ind w:left="720" w:hanging="360"/>
      </w:pPr>
      <w:rPr>
        <w:rFonts w:ascii="Symbol" w:hAnsi="Symbol" w:hint="default"/>
      </w:rPr>
    </w:lvl>
    <w:lvl w:ilvl="1" w:tplc="B34E29CE">
      <w:start w:val="1"/>
      <w:numFmt w:val="bullet"/>
      <w:lvlText w:val="o"/>
      <w:lvlJc w:val="left"/>
      <w:pPr>
        <w:ind w:left="1440" w:hanging="360"/>
      </w:pPr>
      <w:rPr>
        <w:rFonts w:ascii="Courier New" w:hAnsi="Courier New" w:hint="default"/>
      </w:rPr>
    </w:lvl>
    <w:lvl w:ilvl="2" w:tplc="3BE2BBDA">
      <w:start w:val="1"/>
      <w:numFmt w:val="bullet"/>
      <w:lvlText w:val=""/>
      <w:lvlJc w:val="left"/>
      <w:pPr>
        <w:ind w:left="2160" w:hanging="360"/>
      </w:pPr>
      <w:rPr>
        <w:rFonts w:ascii="Wingdings" w:hAnsi="Wingdings" w:hint="default"/>
      </w:rPr>
    </w:lvl>
    <w:lvl w:ilvl="3" w:tplc="53A2D150">
      <w:start w:val="1"/>
      <w:numFmt w:val="bullet"/>
      <w:lvlText w:val=""/>
      <w:lvlJc w:val="left"/>
      <w:pPr>
        <w:ind w:left="2880" w:hanging="360"/>
      </w:pPr>
      <w:rPr>
        <w:rFonts w:ascii="Symbol" w:hAnsi="Symbol" w:hint="default"/>
      </w:rPr>
    </w:lvl>
    <w:lvl w:ilvl="4" w:tplc="773E270A">
      <w:start w:val="1"/>
      <w:numFmt w:val="bullet"/>
      <w:lvlText w:val="o"/>
      <w:lvlJc w:val="left"/>
      <w:pPr>
        <w:ind w:left="3600" w:hanging="360"/>
      </w:pPr>
      <w:rPr>
        <w:rFonts w:ascii="Courier New" w:hAnsi="Courier New" w:hint="default"/>
      </w:rPr>
    </w:lvl>
    <w:lvl w:ilvl="5" w:tplc="F41EACC8">
      <w:start w:val="1"/>
      <w:numFmt w:val="bullet"/>
      <w:lvlText w:val=""/>
      <w:lvlJc w:val="left"/>
      <w:pPr>
        <w:ind w:left="4320" w:hanging="360"/>
      </w:pPr>
      <w:rPr>
        <w:rFonts w:ascii="Wingdings" w:hAnsi="Wingdings" w:hint="default"/>
      </w:rPr>
    </w:lvl>
    <w:lvl w:ilvl="6" w:tplc="0D3E48DC">
      <w:start w:val="1"/>
      <w:numFmt w:val="bullet"/>
      <w:lvlText w:val=""/>
      <w:lvlJc w:val="left"/>
      <w:pPr>
        <w:ind w:left="5040" w:hanging="360"/>
      </w:pPr>
      <w:rPr>
        <w:rFonts w:ascii="Symbol" w:hAnsi="Symbol" w:hint="default"/>
      </w:rPr>
    </w:lvl>
    <w:lvl w:ilvl="7" w:tplc="99004142">
      <w:start w:val="1"/>
      <w:numFmt w:val="bullet"/>
      <w:lvlText w:val="o"/>
      <w:lvlJc w:val="left"/>
      <w:pPr>
        <w:ind w:left="5760" w:hanging="360"/>
      </w:pPr>
      <w:rPr>
        <w:rFonts w:ascii="Courier New" w:hAnsi="Courier New" w:hint="default"/>
      </w:rPr>
    </w:lvl>
    <w:lvl w:ilvl="8" w:tplc="16BECA7A">
      <w:start w:val="1"/>
      <w:numFmt w:val="bullet"/>
      <w:lvlText w:val=""/>
      <w:lvlJc w:val="left"/>
      <w:pPr>
        <w:ind w:left="6480" w:hanging="360"/>
      </w:pPr>
      <w:rPr>
        <w:rFonts w:ascii="Wingdings" w:hAnsi="Wingdings" w:hint="default"/>
      </w:rPr>
    </w:lvl>
  </w:abstractNum>
  <w:abstractNum w:abstractNumId="36" w15:restartNumberingAfterBreak="0">
    <w:nsid w:val="476DC840"/>
    <w:multiLevelType w:val="hybridMultilevel"/>
    <w:tmpl w:val="FFFFFFFF"/>
    <w:lvl w:ilvl="0" w:tplc="31B663CA">
      <w:start w:val="1"/>
      <w:numFmt w:val="bullet"/>
      <w:lvlText w:val=""/>
      <w:lvlJc w:val="left"/>
      <w:pPr>
        <w:ind w:left="360" w:hanging="360"/>
      </w:pPr>
      <w:rPr>
        <w:rFonts w:ascii="Symbol" w:hAnsi="Symbol" w:hint="default"/>
      </w:rPr>
    </w:lvl>
    <w:lvl w:ilvl="1" w:tplc="C2B07592">
      <w:start w:val="1"/>
      <w:numFmt w:val="bullet"/>
      <w:lvlText w:val="o"/>
      <w:lvlJc w:val="left"/>
      <w:pPr>
        <w:ind w:left="1440" w:hanging="360"/>
      </w:pPr>
      <w:rPr>
        <w:rFonts w:ascii="Courier New" w:hAnsi="Courier New" w:hint="default"/>
      </w:rPr>
    </w:lvl>
    <w:lvl w:ilvl="2" w:tplc="E5B023BA">
      <w:start w:val="1"/>
      <w:numFmt w:val="bullet"/>
      <w:lvlText w:val=""/>
      <w:lvlJc w:val="left"/>
      <w:pPr>
        <w:ind w:left="2160" w:hanging="360"/>
      </w:pPr>
      <w:rPr>
        <w:rFonts w:ascii="Wingdings" w:hAnsi="Wingdings" w:hint="default"/>
      </w:rPr>
    </w:lvl>
    <w:lvl w:ilvl="3" w:tplc="09EA97CA">
      <w:start w:val="1"/>
      <w:numFmt w:val="bullet"/>
      <w:lvlText w:val=""/>
      <w:lvlJc w:val="left"/>
      <w:pPr>
        <w:ind w:left="2880" w:hanging="360"/>
      </w:pPr>
      <w:rPr>
        <w:rFonts w:ascii="Symbol" w:hAnsi="Symbol" w:hint="default"/>
      </w:rPr>
    </w:lvl>
    <w:lvl w:ilvl="4" w:tplc="B81E0DC4">
      <w:start w:val="1"/>
      <w:numFmt w:val="bullet"/>
      <w:lvlText w:val="o"/>
      <w:lvlJc w:val="left"/>
      <w:pPr>
        <w:ind w:left="3600" w:hanging="360"/>
      </w:pPr>
      <w:rPr>
        <w:rFonts w:ascii="Courier New" w:hAnsi="Courier New" w:hint="default"/>
      </w:rPr>
    </w:lvl>
    <w:lvl w:ilvl="5" w:tplc="84368852">
      <w:start w:val="1"/>
      <w:numFmt w:val="bullet"/>
      <w:lvlText w:val=""/>
      <w:lvlJc w:val="left"/>
      <w:pPr>
        <w:ind w:left="4320" w:hanging="360"/>
      </w:pPr>
      <w:rPr>
        <w:rFonts w:ascii="Wingdings" w:hAnsi="Wingdings" w:hint="default"/>
      </w:rPr>
    </w:lvl>
    <w:lvl w:ilvl="6" w:tplc="40A45062">
      <w:start w:val="1"/>
      <w:numFmt w:val="bullet"/>
      <w:lvlText w:val=""/>
      <w:lvlJc w:val="left"/>
      <w:pPr>
        <w:ind w:left="5040" w:hanging="360"/>
      </w:pPr>
      <w:rPr>
        <w:rFonts w:ascii="Symbol" w:hAnsi="Symbol" w:hint="default"/>
      </w:rPr>
    </w:lvl>
    <w:lvl w:ilvl="7" w:tplc="3FC6F04A">
      <w:start w:val="1"/>
      <w:numFmt w:val="bullet"/>
      <w:lvlText w:val="o"/>
      <w:lvlJc w:val="left"/>
      <w:pPr>
        <w:ind w:left="5760" w:hanging="360"/>
      </w:pPr>
      <w:rPr>
        <w:rFonts w:ascii="Courier New" w:hAnsi="Courier New" w:hint="default"/>
      </w:rPr>
    </w:lvl>
    <w:lvl w:ilvl="8" w:tplc="EE5E5042">
      <w:start w:val="1"/>
      <w:numFmt w:val="bullet"/>
      <w:lvlText w:val=""/>
      <w:lvlJc w:val="left"/>
      <w:pPr>
        <w:ind w:left="6480" w:hanging="360"/>
      </w:pPr>
      <w:rPr>
        <w:rFonts w:ascii="Wingdings" w:hAnsi="Wingdings" w:hint="default"/>
      </w:rPr>
    </w:lvl>
  </w:abstractNum>
  <w:abstractNum w:abstractNumId="37" w15:restartNumberingAfterBreak="0">
    <w:nsid w:val="4786C156"/>
    <w:multiLevelType w:val="hybridMultilevel"/>
    <w:tmpl w:val="FFFFFFFF"/>
    <w:lvl w:ilvl="0" w:tplc="F8965AF4">
      <w:start w:val="1"/>
      <w:numFmt w:val="bullet"/>
      <w:lvlText w:val=""/>
      <w:lvlJc w:val="left"/>
      <w:pPr>
        <w:ind w:left="720" w:hanging="360"/>
      </w:pPr>
      <w:rPr>
        <w:rFonts w:ascii="Symbol" w:hAnsi="Symbol" w:hint="default"/>
      </w:rPr>
    </w:lvl>
    <w:lvl w:ilvl="1" w:tplc="CD526EFE">
      <w:start w:val="1"/>
      <w:numFmt w:val="bullet"/>
      <w:lvlText w:val="o"/>
      <w:lvlJc w:val="left"/>
      <w:pPr>
        <w:ind w:left="1440" w:hanging="360"/>
      </w:pPr>
      <w:rPr>
        <w:rFonts w:ascii="Courier New" w:hAnsi="Courier New" w:hint="default"/>
      </w:rPr>
    </w:lvl>
    <w:lvl w:ilvl="2" w:tplc="7C1A957A">
      <w:start w:val="1"/>
      <w:numFmt w:val="bullet"/>
      <w:lvlText w:val=""/>
      <w:lvlJc w:val="left"/>
      <w:pPr>
        <w:ind w:left="2160" w:hanging="360"/>
      </w:pPr>
      <w:rPr>
        <w:rFonts w:ascii="Wingdings" w:hAnsi="Wingdings" w:hint="default"/>
      </w:rPr>
    </w:lvl>
    <w:lvl w:ilvl="3" w:tplc="0E5C3CD0">
      <w:start w:val="1"/>
      <w:numFmt w:val="bullet"/>
      <w:lvlText w:val=""/>
      <w:lvlJc w:val="left"/>
      <w:pPr>
        <w:ind w:left="2880" w:hanging="360"/>
      </w:pPr>
      <w:rPr>
        <w:rFonts w:ascii="Symbol" w:hAnsi="Symbol" w:hint="default"/>
      </w:rPr>
    </w:lvl>
    <w:lvl w:ilvl="4" w:tplc="5B58CF92">
      <w:start w:val="1"/>
      <w:numFmt w:val="bullet"/>
      <w:lvlText w:val="o"/>
      <w:lvlJc w:val="left"/>
      <w:pPr>
        <w:ind w:left="3600" w:hanging="360"/>
      </w:pPr>
      <w:rPr>
        <w:rFonts w:ascii="Courier New" w:hAnsi="Courier New" w:hint="default"/>
      </w:rPr>
    </w:lvl>
    <w:lvl w:ilvl="5" w:tplc="B8042140">
      <w:start w:val="1"/>
      <w:numFmt w:val="bullet"/>
      <w:lvlText w:val=""/>
      <w:lvlJc w:val="left"/>
      <w:pPr>
        <w:ind w:left="4320" w:hanging="360"/>
      </w:pPr>
      <w:rPr>
        <w:rFonts w:ascii="Wingdings" w:hAnsi="Wingdings" w:hint="default"/>
      </w:rPr>
    </w:lvl>
    <w:lvl w:ilvl="6" w:tplc="1550E53A">
      <w:start w:val="1"/>
      <w:numFmt w:val="bullet"/>
      <w:lvlText w:val=""/>
      <w:lvlJc w:val="left"/>
      <w:pPr>
        <w:ind w:left="5040" w:hanging="360"/>
      </w:pPr>
      <w:rPr>
        <w:rFonts w:ascii="Symbol" w:hAnsi="Symbol" w:hint="default"/>
      </w:rPr>
    </w:lvl>
    <w:lvl w:ilvl="7" w:tplc="8F60EA86">
      <w:start w:val="1"/>
      <w:numFmt w:val="bullet"/>
      <w:lvlText w:val="o"/>
      <w:lvlJc w:val="left"/>
      <w:pPr>
        <w:ind w:left="5760" w:hanging="360"/>
      </w:pPr>
      <w:rPr>
        <w:rFonts w:ascii="Courier New" w:hAnsi="Courier New" w:hint="default"/>
      </w:rPr>
    </w:lvl>
    <w:lvl w:ilvl="8" w:tplc="ACA6DC1E">
      <w:start w:val="1"/>
      <w:numFmt w:val="bullet"/>
      <w:lvlText w:val=""/>
      <w:lvlJc w:val="left"/>
      <w:pPr>
        <w:ind w:left="6480" w:hanging="360"/>
      </w:pPr>
      <w:rPr>
        <w:rFonts w:ascii="Wingdings" w:hAnsi="Wingdings" w:hint="default"/>
      </w:rPr>
    </w:lvl>
  </w:abstractNum>
  <w:abstractNum w:abstractNumId="38" w15:restartNumberingAfterBreak="0">
    <w:nsid w:val="49A8729E"/>
    <w:multiLevelType w:val="hybridMultilevel"/>
    <w:tmpl w:val="482AD9D2"/>
    <w:lvl w:ilvl="0" w:tplc="EE724648">
      <w:start w:val="1"/>
      <w:numFmt w:val="decimal"/>
      <w:lvlText w:val="%1."/>
      <w:lvlJc w:val="left"/>
      <w:pPr>
        <w:ind w:left="720" w:hanging="360"/>
      </w:pPr>
    </w:lvl>
    <w:lvl w:ilvl="1" w:tplc="863E7C0A">
      <w:start w:val="1"/>
      <w:numFmt w:val="bullet"/>
      <w:lvlText w:val=""/>
      <w:lvlJc w:val="left"/>
      <w:pPr>
        <w:ind w:left="1440" w:hanging="360"/>
      </w:pPr>
    </w:lvl>
    <w:lvl w:ilvl="2" w:tplc="137E2614">
      <w:start w:val="1"/>
      <w:numFmt w:val="lowerRoman"/>
      <w:lvlText w:val="%3."/>
      <w:lvlJc w:val="right"/>
      <w:pPr>
        <w:ind w:left="2160" w:hanging="180"/>
      </w:pPr>
    </w:lvl>
    <w:lvl w:ilvl="3" w:tplc="4B7AD60E">
      <w:start w:val="1"/>
      <w:numFmt w:val="decimal"/>
      <w:lvlText w:val="%4."/>
      <w:lvlJc w:val="left"/>
      <w:pPr>
        <w:ind w:left="2880" w:hanging="360"/>
      </w:pPr>
    </w:lvl>
    <w:lvl w:ilvl="4" w:tplc="899C9EF2">
      <w:start w:val="1"/>
      <w:numFmt w:val="lowerLetter"/>
      <w:lvlText w:val="%5."/>
      <w:lvlJc w:val="left"/>
      <w:pPr>
        <w:ind w:left="3600" w:hanging="360"/>
      </w:pPr>
    </w:lvl>
    <w:lvl w:ilvl="5" w:tplc="384AB9A4">
      <w:start w:val="1"/>
      <w:numFmt w:val="lowerRoman"/>
      <w:lvlText w:val="%6."/>
      <w:lvlJc w:val="right"/>
      <w:pPr>
        <w:ind w:left="4320" w:hanging="180"/>
      </w:pPr>
    </w:lvl>
    <w:lvl w:ilvl="6" w:tplc="71E85344">
      <w:start w:val="1"/>
      <w:numFmt w:val="decimal"/>
      <w:lvlText w:val="%7."/>
      <w:lvlJc w:val="left"/>
      <w:pPr>
        <w:ind w:left="5040" w:hanging="360"/>
      </w:pPr>
    </w:lvl>
    <w:lvl w:ilvl="7" w:tplc="A6CE993E">
      <w:start w:val="1"/>
      <w:numFmt w:val="lowerLetter"/>
      <w:lvlText w:val="%8."/>
      <w:lvlJc w:val="left"/>
      <w:pPr>
        <w:ind w:left="5760" w:hanging="360"/>
      </w:pPr>
    </w:lvl>
    <w:lvl w:ilvl="8" w:tplc="6890FA40">
      <w:start w:val="1"/>
      <w:numFmt w:val="lowerRoman"/>
      <w:lvlText w:val="%9."/>
      <w:lvlJc w:val="right"/>
      <w:pPr>
        <w:ind w:left="6480" w:hanging="180"/>
      </w:pPr>
    </w:lvl>
  </w:abstractNum>
  <w:abstractNum w:abstractNumId="39" w15:restartNumberingAfterBreak="0">
    <w:nsid w:val="4A1DC896"/>
    <w:multiLevelType w:val="hybridMultilevel"/>
    <w:tmpl w:val="FFFFFFFF"/>
    <w:lvl w:ilvl="0" w:tplc="BB786F0A">
      <w:start w:val="1"/>
      <w:numFmt w:val="bullet"/>
      <w:lvlText w:val=""/>
      <w:lvlJc w:val="left"/>
      <w:pPr>
        <w:ind w:left="720" w:hanging="360"/>
      </w:pPr>
      <w:rPr>
        <w:rFonts w:ascii="Symbol" w:hAnsi="Symbol" w:hint="default"/>
      </w:rPr>
    </w:lvl>
    <w:lvl w:ilvl="1" w:tplc="3E02263E">
      <w:start w:val="1"/>
      <w:numFmt w:val="bullet"/>
      <w:lvlText w:val="o"/>
      <w:lvlJc w:val="left"/>
      <w:pPr>
        <w:ind w:left="1440" w:hanging="360"/>
      </w:pPr>
      <w:rPr>
        <w:rFonts w:ascii="Courier New" w:hAnsi="Courier New" w:hint="default"/>
      </w:rPr>
    </w:lvl>
    <w:lvl w:ilvl="2" w:tplc="62E2EA66">
      <w:start w:val="1"/>
      <w:numFmt w:val="bullet"/>
      <w:lvlText w:val=""/>
      <w:lvlJc w:val="left"/>
      <w:pPr>
        <w:ind w:left="2160" w:hanging="360"/>
      </w:pPr>
      <w:rPr>
        <w:rFonts w:ascii="Wingdings" w:hAnsi="Wingdings" w:hint="default"/>
      </w:rPr>
    </w:lvl>
    <w:lvl w:ilvl="3" w:tplc="EADA3EAE">
      <w:start w:val="1"/>
      <w:numFmt w:val="bullet"/>
      <w:lvlText w:val=""/>
      <w:lvlJc w:val="left"/>
      <w:pPr>
        <w:ind w:left="2880" w:hanging="360"/>
      </w:pPr>
      <w:rPr>
        <w:rFonts w:ascii="Symbol" w:hAnsi="Symbol" w:hint="default"/>
      </w:rPr>
    </w:lvl>
    <w:lvl w:ilvl="4" w:tplc="178A6736">
      <w:start w:val="1"/>
      <w:numFmt w:val="bullet"/>
      <w:lvlText w:val="o"/>
      <w:lvlJc w:val="left"/>
      <w:pPr>
        <w:ind w:left="3600" w:hanging="360"/>
      </w:pPr>
      <w:rPr>
        <w:rFonts w:ascii="Courier New" w:hAnsi="Courier New" w:hint="default"/>
      </w:rPr>
    </w:lvl>
    <w:lvl w:ilvl="5" w:tplc="FCBEC468">
      <w:start w:val="1"/>
      <w:numFmt w:val="bullet"/>
      <w:lvlText w:val=""/>
      <w:lvlJc w:val="left"/>
      <w:pPr>
        <w:ind w:left="4320" w:hanging="360"/>
      </w:pPr>
      <w:rPr>
        <w:rFonts w:ascii="Wingdings" w:hAnsi="Wingdings" w:hint="default"/>
      </w:rPr>
    </w:lvl>
    <w:lvl w:ilvl="6" w:tplc="4F28357C">
      <w:start w:val="1"/>
      <w:numFmt w:val="bullet"/>
      <w:lvlText w:val=""/>
      <w:lvlJc w:val="left"/>
      <w:pPr>
        <w:ind w:left="5040" w:hanging="360"/>
      </w:pPr>
      <w:rPr>
        <w:rFonts w:ascii="Symbol" w:hAnsi="Symbol" w:hint="default"/>
      </w:rPr>
    </w:lvl>
    <w:lvl w:ilvl="7" w:tplc="40DA6EB2">
      <w:start w:val="1"/>
      <w:numFmt w:val="bullet"/>
      <w:lvlText w:val="o"/>
      <w:lvlJc w:val="left"/>
      <w:pPr>
        <w:ind w:left="5760" w:hanging="360"/>
      </w:pPr>
      <w:rPr>
        <w:rFonts w:ascii="Courier New" w:hAnsi="Courier New" w:hint="default"/>
      </w:rPr>
    </w:lvl>
    <w:lvl w:ilvl="8" w:tplc="038668B6">
      <w:start w:val="1"/>
      <w:numFmt w:val="bullet"/>
      <w:lvlText w:val=""/>
      <w:lvlJc w:val="left"/>
      <w:pPr>
        <w:ind w:left="6480" w:hanging="360"/>
      </w:pPr>
      <w:rPr>
        <w:rFonts w:ascii="Wingdings" w:hAnsi="Wingdings" w:hint="default"/>
      </w:rPr>
    </w:lvl>
  </w:abstractNum>
  <w:abstractNum w:abstractNumId="40" w15:restartNumberingAfterBreak="0">
    <w:nsid w:val="4B0B5EE5"/>
    <w:multiLevelType w:val="hybridMultilevel"/>
    <w:tmpl w:val="FFFFFFFF"/>
    <w:lvl w:ilvl="0" w:tplc="FFFFFFFF">
      <w:start w:val="1"/>
      <w:numFmt w:val="bullet"/>
      <w:lvlText w:val="o"/>
      <w:lvlJc w:val="left"/>
      <w:pPr>
        <w:ind w:left="1440" w:hanging="360"/>
      </w:pPr>
      <w:rPr>
        <w:rFonts w:ascii="Courier New" w:hAnsi="Courier New" w:hint="default"/>
      </w:rPr>
    </w:lvl>
    <w:lvl w:ilvl="1" w:tplc="CAC4721C">
      <w:start w:val="1"/>
      <w:numFmt w:val="bullet"/>
      <w:lvlText w:val="o"/>
      <w:lvlJc w:val="left"/>
      <w:pPr>
        <w:ind w:left="2160" w:hanging="360"/>
      </w:pPr>
      <w:rPr>
        <w:rFonts w:ascii="Courier New" w:hAnsi="Courier New" w:hint="default"/>
      </w:rPr>
    </w:lvl>
    <w:lvl w:ilvl="2" w:tplc="0504DDFE">
      <w:start w:val="1"/>
      <w:numFmt w:val="bullet"/>
      <w:lvlText w:val=""/>
      <w:lvlJc w:val="left"/>
      <w:pPr>
        <w:ind w:left="2880" w:hanging="360"/>
      </w:pPr>
      <w:rPr>
        <w:rFonts w:ascii="Wingdings" w:hAnsi="Wingdings" w:hint="default"/>
      </w:rPr>
    </w:lvl>
    <w:lvl w:ilvl="3" w:tplc="16DE92A8">
      <w:start w:val="1"/>
      <w:numFmt w:val="bullet"/>
      <w:lvlText w:val=""/>
      <w:lvlJc w:val="left"/>
      <w:pPr>
        <w:ind w:left="3600" w:hanging="360"/>
      </w:pPr>
      <w:rPr>
        <w:rFonts w:ascii="Symbol" w:hAnsi="Symbol" w:hint="default"/>
      </w:rPr>
    </w:lvl>
    <w:lvl w:ilvl="4" w:tplc="AB2658C8">
      <w:start w:val="1"/>
      <w:numFmt w:val="bullet"/>
      <w:lvlText w:val="o"/>
      <w:lvlJc w:val="left"/>
      <w:pPr>
        <w:ind w:left="4320" w:hanging="360"/>
      </w:pPr>
      <w:rPr>
        <w:rFonts w:ascii="Courier New" w:hAnsi="Courier New" w:hint="default"/>
      </w:rPr>
    </w:lvl>
    <w:lvl w:ilvl="5" w:tplc="5C163972">
      <w:start w:val="1"/>
      <w:numFmt w:val="bullet"/>
      <w:lvlText w:val=""/>
      <w:lvlJc w:val="left"/>
      <w:pPr>
        <w:ind w:left="5040" w:hanging="360"/>
      </w:pPr>
      <w:rPr>
        <w:rFonts w:ascii="Wingdings" w:hAnsi="Wingdings" w:hint="default"/>
      </w:rPr>
    </w:lvl>
    <w:lvl w:ilvl="6" w:tplc="45762300">
      <w:start w:val="1"/>
      <w:numFmt w:val="bullet"/>
      <w:lvlText w:val=""/>
      <w:lvlJc w:val="left"/>
      <w:pPr>
        <w:ind w:left="5760" w:hanging="360"/>
      </w:pPr>
      <w:rPr>
        <w:rFonts w:ascii="Symbol" w:hAnsi="Symbol" w:hint="default"/>
      </w:rPr>
    </w:lvl>
    <w:lvl w:ilvl="7" w:tplc="3EE417B8">
      <w:start w:val="1"/>
      <w:numFmt w:val="bullet"/>
      <w:lvlText w:val="o"/>
      <w:lvlJc w:val="left"/>
      <w:pPr>
        <w:ind w:left="6480" w:hanging="360"/>
      </w:pPr>
      <w:rPr>
        <w:rFonts w:ascii="Courier New" w:hAnsi="Courier New" w:hint="default"/>
      </w:rPr>
    </w:lvl>
    <w:lvl w:ilvl="8" w:tplc="32EE3F1C">
      <w:start w:val="1"/>
      <w:numFmt w:val="bullet"/>
      <w:lvlText w:val=""/>
      <w:lvlJc w:val="left"/>
      <w:pPr>
        <w:ind w:left="7200" w:hanging="360"/>
      </w:pPr>
      <w:rPr>
        <w:rFonts w:ascii="Wingdings" w:hAnsi="Wingdings" w:hint="default"/>
      </w:rPr>
    </w:lvl>
  </w:abstractNum>
  <w:abstractNum w:abstractNumId="41" w15:restartNumberingAfterBreak="0">
    <w:nsid w:val="4B564642"/>
    <w:multiLevelType w:val="hybridMultilevel"/>
    <w:tmpl w:val="FFFFFFFF"/>
    <w:lvl w:ilvl="0" w:tplc="725E0850">
      <w:start w:val="1"/>
      <w:numFmt w:val="decimal"/>
      <w:lvlText w:val="%1."/>
      <w:lvlJc w:val="left"/>
      <w:pPr>
        <w:ind w:left="720" w:hanging="360"/>
      </w:pPr>
    </w:lvl>
    <w:lvl w:ilvl="1" w:tplc="42006A5A">
      <w:start w:val="1"/>
      <w:numFmt w:val="lowerLetter"/>
      <w:lvlText w:val="%2."/>
      <w:lvlJc w:val="left"/>
      <w:pPr>
        <w:ind w:left="1440" w:hanging="360"/>
      </w:pPr>
    </w:lvl>
    <w:lvl w:ilvl="2" w:tplc="9EA46FCA">
      <w:start w:val="1"/>
      <w:numFmt w:val="lowerRoman"/>
      <w:lvlText w:val="%3."/>
      <w:lvlJc w:val="right"/>
      <w:pPr>
        <w:ind w:left="2160" w:hanging="180"/>
      </w:pPr>
    </w:lvl>
    <w:lvl w:ilvl="3" w:tplc="25A461C6">
      <w:start w:val="1"/>
      <w:numFmt w:val="decimal"/>
      <w:lvlText w:val="%4."/>
      <w:lvlJc w:val="left"/>
      <w:pPr>
        <w:ind w:left="2880" w:hanging="360"/>
      </w:pPr>
    </w:lvl>
    <w:lvl w:ilvl="4" w:tplc="6E041872">
      <w:start w:val="1"/>
      <w:numFmt w:val="lowerLetter"/>
      <w:lvlText w:val="%5."/>
      <w:lvlJc w:val="left"/>
      <w:pPr>
        <w:ind w:left="3600" w:hanging="360"/>
      </w:pPr>
    </w:lvl>
    <w:lvl w:ilvl="5" w:tplc="11C04442">
      <w:start w:val="1"/>
      <w:numFmt w:val="lowerRoman"/>
      <w:lvlText w:val="%6."/>
      <w:lvlJc w:val="right"/>
      <w:pPr>
        <w:ind w:left="4320" w:hanging="180"/>
      </w:pPr>
    </w:lvl>
    <w:lvl w:ilvl="6" w:tplc="2CA87794">
      <w:start w:val="1"/>
      <w:numFmt w:val="decimal"/>
      <w:lvlText w:val="%7."/>
      <w:lvlJc w:val="left"/>
      <w:pPr>
        <w:ind w:left="5040" w:hanging="360"/>
      </w:pPr>
    </w:lvl>
    <w:lvl w:ilvl="7" w:tplc="E4F2D5F4">
      <w:start w:val="1"/>
      <w:numFmt w:val="lowerLetter"/>
      <w:lvlText w:val="%8."/>
      <w:lvlJc w:val="left"/>
      <w:pPr>
        <w:ind w:left="5760" w:hanging="360"/>
      </w:pPr>
    </w:lvl>
    <w:lvl w:ilvl="8" w:tplc="6B02A762">
      <w:start w:val="1"/>
      <w:numFmt w:val="lowerRoman"/>
      <w:lvlText w:val="%9."/>
      <w:lvlJc w:val="right"/>
      <w:pPr>
        <w:ind w:left="6480" w:hanging="180"/>
      </w:pPr>
    </w:lvl>
  </w:abstractNum>
  <w:abstractNum w:abstractNumId="42" w15:restartNumberingAfterBreak="0">
    <w:nsid w:val="4EFADD3A"/>
    <w:multiLevelType w:val="hybridMultilevel"/>
    <w:tmpl w:val="E03CE380"/>
    <w:lvl w:ilvl="0" w:tplc="362EFE8E">
      <w:start w:val="1"/>
      <w:numFmt w:val="bullet"/>
      <w:lvlText w:val=""/>
      <w:lvlJc w:val="left"/>
      <w:pPr>
        <w:ind w:left="720" w:hanging="360"/>
      </w:pPr>
      <w:rPr>
        <w:rFonts w:ascii="Symbol" w:hAnsi="Symbol" w:hint="default"/>
      </w:rPr>
    </w:lvl>
    <w:lvl w:ilvl="1" w:tplc="51F47CCC">
      <w:start w:val="1"/>
      <w:numFmt w:val="bullet"/>
      <w:lvlText w:val=""/>
      <w:lvlJc w:val="left"/>
      <w:pPr>
        <w:ind w:left="1440" w:hanging="360"/>
      </w:pPr>
      <w:rPr>
        <w:rFonts w:ascii="Symbol" w:hAnsi="Symbol" w:hint="default"/>
      </w:rPr>
    </w:lvl>
    <w:lvl w:ilvl="2" w:tplc="0B785DC4">
      <w:start w:val="1"/>
      <w:numFmt w:val="bullet"/>
      <w:lvlText w:val=""/>
      <w:lvlJc w:val="left"/>
      <w:pPr>
        <w:ind w:left="2160" w:hanging="360"/>
      </w:pPr>
      <w:rPr>
        <w:rFonts w:ascii="Wingdings" w:hAnsi="Wingdings" w:hint="default"/>
      </w:rPr>
    </w:lvl>
    <w:lvl w:ilvl="3" w:tplc="BEE4ADBE">
      <w:start w:val="1"/>
      <w:numFmt w:val="bullet"/>
      <w:lvlText w:val=""/>
      <w:lvlJc w:val="left"/>
      <w:pPr>
        <w:ind w:left="2880" w:hanging="360"/>
      </w:pPr>
      <w:rPr>
        <w:rFonts w:ascii="Symbol" w:hAnsi="Symbol" w:hint="default"/>
      </w:rPr>
    </w:lvl>
    <w:lvl w:ilvl="4" w:tplc="CE4CC512">
      <w:start w:val="1"/>
      <w:numFmt w:val="bullet"/>
      <w:lvlText w:val="o"/>
      <w:lvlJc w:val="left"/>
      <w:pPr>
        <w:ind w:left="3600" w:hanging="360"/>
      </w:pPr>
      <w:rPr>
        <w:rFonts w:ascii="Courier New" w:hAnsi="Courier New" w:hint="default"/>
      </w:rPr>
    </w:lvl>
    <w:lvl w:ilvl="5" w:tplc="C0CE2480">
      <w:start w:val="1"/>
      <w:numFmt w:val="bullet"/>
      <w:lvlText w:val=""/>
      <w:lvlJc w:val="left"/>
      <w:pPr>
        <w:ind w:left="4320" w:hanging="360"/>
      </w:pPr>
      <w:rPr>
        <w:rFonts w:ascii="Wingdings" w:hAnsi="Wingdings" w:hint="default"/>
      </w:rPr>
    </w:lvl>
    <w:lvl w:ilvl="6" w:tplc="A724952A">
      <w:start w:val="1"/>
      <w:numFmt w:val="bullet"/>
      <w:lvlText w:val=""/>
      <w:lvlJc w:val="left"/>
      <w:pPr>
        <w:ind w:left="5040" w:hanging="360"/>
      </w:pPr>
      <w:rPr>
        <w:rFonts w:ascii="Symbol" w:hAnsi="Symbol" w:hint="default"/>
      </w:rPr>
    </w:lvl>
    <w:lvl w:ilvl="7" w:tplc="D8968EA6">
      <w:start w:val="1"/>
      <w:numFmt w:val="bullet"/>
      <w:lvlText w:val="o"/>
      <w:lvlJc w:val="left"/>
      <w:pPr>
        <w:ind w:left="5760" w:hanging="360"/>
      </w:pPr>
      <w:rPr>
        <w:rFonts w:ascii="Courier New" w:hAnsi="Courier New" w:hint="default"/>
      </w:rPr>
    </w:lvl>
    <w:lvl w:ilvl="8" w:tplc="D7405950">
      <w:start w:val="1"/>
      <w:numFmt w:val="bullet"/>
      <w:lvlText w:val=""/>
      <w:lvlJc w:val="left"/>
      <w:pPr>
        <w:ind w:left="6480" w:hanging="360"/>
      </w:pPr>
      <w:rPr>
        <w:rFonts w:ascii="Wingdings" w:hAnsi="Wingdings" w:hint="default"/>
      </w:rPr>
    </w:lvl>
  </w:abstractNum>
  <w:abstractNum w:abstractNumId="43" w15:restartNumberingAfterBreak="0">
    <w:nsid w:val="4FBC4AAD"/>
    <w:multiLevelType w:val="hybridMultilevel"/>
    <w:tmpl w:val="41BC4B18"/>
    <w:lvl w:ilvl="0" w:tplc="25E4DDA4">
      <w:start w:val="1"/>
      <w:numFmt w:val="bullet"/>
      <w:lvlText w:val="o"/>
      <w:lvlJc w:val="left"/>
      <w:pPr>
        <w:ind w:left="1080" w:hanging="360"/>
      </w:pPr>
      <w:rPr>
        <w:rFonts w:ascii="Courier New" w:hAnsi="Courier New" w:hint="default"/>
      </w:rPr>
    </w:lvl>
    <w:lvl w:ilvl="1" w:tplc="8098C04E">
      <w:start w:val="1"/>
      <w:numFmt w:val="bullet"/>
      <w:lvlText w:val="o"/>
      <w:lvlJc w:val="left"/>
      <w:pPr>
        <w:ind w:left="1800" w:hanging="360"/>
      </w:pPr>
      <w:rPr>
        <w:rFonts w:ascii="Courier New" w:hAnsi="Courier New" w:hint="default"/>
      </w:rPr>
    </w:lvl>
    <w:lvl w:ilvl="2" w:tplc="291EBF88">
      <w:start w:val="1"/>
      <w:numFmt w:val="bullet"/>
      <w:lvlText w:val=""/>
      <w:lvlJc w:val="left"/>
      <w:pPr>
        <w:ind w:left="2520" w:hanging="360"/>
      </w:pPr>
      <w:rPr>
        <w:rFonts w:ascii="Wingdings" w:hAnsi="Wingdings" w:hint="default"/>
      </w:rPr>
    </w:lvl>
    <w:lvl w:ilvl="3" w:tplc="5440AA88">
      <w:start w:val="1"/>
      <w:numFmt w:val="bullet"/>
      <w:lvlText w:val=""/>
      <w:lvlJc w:val="left"/>
      <w:pPr>
        <w:ind w:left="3240" w:hanging="360"/>
      </w:pPr>
      <w:rPr>
        <w:rFonts w:ascii="Symbol" w:hAnsi="Symbol" w:hint="default"/>
      </w:rPr>
    </w:lvl>
    <w:lvl w:ilvl="4" w:tplc="A43030F6">
      <w:start w:val="1"/>
      <w:numFmt w:val="bullet"/>
      <w:lvlText w:val="o"/>
      <w:lvlJc w:val="left"/>
      <w:pPr>
        <w:ind w:left="3960" w:hanging="360"/>
      </w:pPr>
      <w:rPr>
        <w:rFonts w:ascii="Courier New" w:hAnsi="Courier New" w:hint="default"/>
      </w:rPr>
    </w:lvl>
    <w:lvl w:ilvl="5" w:tplc="96667670">
      <w:start w:val="1"/>
      <w:numFmt w:val="bullet"/>
      <w:lvlText w:val=""/>
      <w:lvlJc w:val="left"/>
      <w:pPr>
        <w:ind w:left="4680" w:hanging="360"/>
      </w:pPr>
      <w:rPr>
        <w:rFonts w:ascii="Wingdings" w:hAnsi="Wingdings" w:hint="default"/>
      </w:rPr>
    </w:lvl>
    <w:lvl w:ilvl="6" w:tplc="36C46BE0">
      <w:start w:val="1"/>
      <w:numFmt w:val="bullet"/>
      <w:lvlText w:val=""/>
      <w:lvlJc w:val="left"/>
      <w:pPr>
        <w:ind w:left="5400" w:hanging="360"/>
      </w:pPr>
      <w:rPr>
        <w:rFonts w:ascii="Symbol" w:hAnsi="Symbol" w:hint="default"/>
      </w:rPr>
    </w:lvl>
    <w:lvl w:ilvl="7" w:tplc="00C873BE">
      <w:start w:val="1"/>
      <w:numFmt w:val="bullet"/>
      <w:lvlText w:val="o"/>
      <w:lvlJc w:val="left"/>
      <w:pPr>
        <w:ind w:left="6120" w:hanging="360"/>
      </w:pPr>
      <w:rPr>
        <w:rFonts w:ascii="Courier New" w:hAnsi="Courier New" w:hint="default"/>
      </w:rPr>
    </w:lvl>
    <w:lvl w:ilvl="8" w:tplc="CED08A72">
      <w:start w:val="1"/>
      <w:numFmt w:val="bullet"/>
      <w:lvlText w:val=""/>
      <w:lvlJc w:val="left"/>
      <w:pPr>
        <w:ind w:left="6840" w:hanging="360"/>
      </w:pPr>
      <w:rPr>
        <w:rFonts w:ascii="Wingdings" w:hAnsi="Wingdings" w:hint="default"/>
      </w:rPr>
    </w:lvl>
  </w:abstractNum>
  <w:abstractNum w:abstractNumId="44" w15:restartNumberingAfterBreak="0">
    <w:nsid w:val="4FD93003"/>
    <w:multiLevelType w:val="hybridMultilevel"/>
    <w:tmpl w:val="CB700746"/>
    <w:lvl w:ilvl="0" w:tplc="6018E9F4">
      <w:start w:val="1"/>
      <w:numFmt w:val="bullet"/>
      <w:lvlText w:val=""/>
      <w:lvlJc w:val="left"/>
      <w:pPr>
        <w:ind w:left="720" w:hanging="360"/>
      </w:pPr>
      <w:rPr>
        <w:rFonts w:ascii="Symbol" w:hAnsi="Symbol" w:hint="default"/>
      </w:rPr>
    </w:lvl>
    <w:lvl w:ilvl="1" w:tplc="C47AFA00">
      <w:start w:val="1"/>
      <w:numFmt w:val="bullet"/>
      <w:lvlText w:val=""/>
      <w:lvlJc w:val="left"/>
      <w:pPr>
        <w:ind w:left="1440" w:hanging="360"/>
      </w:pPr>
      <w:rPr>
        <w:rFonts w:ascii="Symbol" w:hAnsi="Symbol" w:hint="default"/>
      </w:rPr>
    </w:lvl>
    <w:lvl w:ilvl="2" w:tplc="8688A188">
      <w:start w:val="1"/>
      <w:numFmt w:val="bullet"/>
      <w:lvlText w:val=""/>
      <w:lvlJc w:val="left"/>
      <w:pPr>
        <w:ind w:left="2160" w:hanging="360"/>
      </w:pPr>
      <w:rPr>
        <w:rFonts w:ascii="Wingdings" w:hAnsi="Wingdings" w:hint="default"/>
      </w:rPr>
    </w:lvl>
    <w:lvl w:ilvl="3" w:tplc="7ED66B98">
      <w:start w:val="1"/>
      <w:numFmt w:val="bullet"/>
      <w:lvlText w:val=""/>
      <w:lvlJc w:val="left"/>
      <w:pPr>
        <w:ind w:left="2880" w:hanging="360"/>
      </w:pPr>
      <w:rPr>
        <w:rFonts w:ascii="Symbol" w:hAnsi="Symbol" w:hint="default"/>
      </w:rPr>
    </w:lvl>
    <w:lvl w:ilvl="4" w:tplc="1C320540">
      <w:start w:val="1"/>
      <w:numFmt w:val="bullet"/>
      <w:lvlText w:val="o"/>
      <w:lvlJc w:val="left"/>
      <w:pPr>
        <w:ind w:left="3600" w:hanging="360"/>
      </w:pPr>
      <w:rPr>
        <w:rFonts w:ascii="Courier New" w:hAnsi="Courier New" w:hint="default"/>
      </w:rPr>
    </w:lvl>
    <w:lvl w:ilvl="5" w:tplc="E4C85C42">
      <w:start w:val="1"/>
      <w:numFmt w:val="bullet"/>
      <w:lvlText w:val=""/>
      <w:lvlJc w:val="left"/>
      <w:pPr>
        <w:ind w:left="4320" w:hanging="360"/>
      </w:pPr>
      <w:rPr>
        <w:rFonts w:ascii="Wingdings" w:hAnsi="Wingdings" w:hint="default"/>
      </w:rPr>
    </w:lvl>
    <w:lvl w:ilvl="6" w:tplc="A2FAC450">
      <w:start w:val="1"/>
      <w:numFmt w:val="bullet"/>
      <w:lvlText w:val=""/>
      <w:lvlJc w:val="left"/>
      <w:pPr>
        <w:ind w:left="5040" w:hanging="360"/>
      </w:pPr>
      <w:rPr>
        <w:rFonts w:ascii="Symbol" w:hAnsi="Symbol" w:hint="default"/>
      </w:rPr>
    </w:lvl>
    <w:lvl w:ilvl="7" w:tplc="A2A0592A">
      <w:start w:val="1"/>
      <w:numFmt w:val="bullet"/>
      <w:lvlText w:val="o"/>
      <w:lvlJc w:val="left"/>
      <w:pPr>
        <w:ind w:left="5760" w:hanging="360"/>
      </w:pPr>
      <w:rPr>
        <w:rFonts w:ascii="Courier New" w:hAnsi="Courier New" w:hint="default"/>
      </w:rPr>
    </w:lvl>
    <w:lvl w:ilvl="8" w:tplc="25E40ADC">
      <w:start w:val="1"/>
      <w:numFmt w:val="bullet"/>
      <w:lvlText w:val=""/>
      <w:lvlJc w:val="left"/>
      <w:pPr>
        <w:ind w:left="6480" w:hanging="360"/>
      </w:pPr>
      <w:rPr>
        <w:rFonts w:ascii="Wingdings" w:hAnsi="Wingdings" w:hint="default"/>
      </w:rPr>
    </w:lvl>
  </w:abstractNum>
  <w:abstractNum w:abstractNumId="45" w15:restartNumberingAfterBreak="0">
    <w:nsid w:val="50BB3796"/>
    <w:multiLevelType w:val="hybridMultilevel"/>
    <w:tmpl w:val="FFFFFFFF"/>
    <w:lvl w:ilvl="0" w:tplc="BB1461D4">
      <w:start w:val="1"/>
      <w:numFmt w:val="bullet"/>
      <w:lvlText w:val=""/>
      <w:lvlJc w:val="left"/>
      <w:pPr>
        <w:ind w:left="720" w:hanging="360"/>
      </w:pPr>
      <w:rPr>
        <w:rFonts w:ascii="Symbol" w:hAnsi="Symbol" w:hint="default"/>
      </w:rPr>
    </w:lvl>
    <w:lvl w:ilvl="1" w:tplc="5BFE874A">
      <w:start w:val="1"/>
      <w:numFmt w:val="bullet"/>
      <w:lvlText w:val="o"/>
      <w:lvlJc w:val="left"/>
      <w:pPr>
        <w:ind w:left="1440" w:hanging="360"/>
      </w:pPr>
      <w:rPr>
        <w:rFonts w:ascii="Courier New" w:hAnsi="Courier New" w:hint="default"/>
      </w:rPr>
    </w:lvl>
    <w:lvl w:ilvl="2" w:tplc="85965DE0">
      <w:start w:val="1"/>
      <w:numFmt w:val="bullet"/>
      <w:lvlText w:val=""/>
      <w:lvlJc w:val="left"/>
      <w:pPr>
        <w:ind w:left="2160" w:hanging="360"/>
      </w:pPr>
      <w:rPr>
        <w:rFonts w:ascii="Wingdings" w:hAnsi="Wingdings" w:hint="default"/>
      </w:rPr>
    </w:lvl>
    <w:lvl w:ilvl="3" w:tplc="B8ECB844">
      <w:start w:val="1"/>
      <w:numFmt w:val="bullet"/>
      <w:lvlText w:val=""/>
      <w:lvlJc w:val="left"/>
      <w:pPr>
        <w:ind w:left="2880" w:hanging="360"/>
      </w:pPr>
      <w:rPr>
        <w:rFonts w:ascii="Symbol" w:hAnsi="Symbol" w:hint="default"/>
      </w:rPr>
    </w:lvl>
    <w:lvl w:ilvl="4" w:tplc="7B76FA76">
      <w:start w:val="1"/>
      <w:numFmt w:val="bullet"/>
      <w:lvlText w:val="o"/>
      <w:lvlJc w:val="left"/>
      <w:pPr>
        <w:ind w:left="3600" w:hanging="360"/>
      </w:pPr>
      <w:rPr>
        <w:rFonts w:ascii="Courier New" w:hAnsi="Courier New" w:hint="default"/>
      </w:rPr>
    </w:lvl>
    <w:lvl w:ilvl="5" w:tplc="416888CC">
      <w:start w:val="1"/>
      <w:numFmt w:val="bullet"/>
      <w:lvlText w:val=""/>
      <w:lvlJc w:val="left"/>
      <w:pPr>
        <w:ind w:left="4320" w:hanging="360"/>
      </w:pPr>
      <w:rPr>
        <w:rFonts w:ascii="Wingdings" w:hAnsi="Wingdings" w:hint="default"/>
      </w:rPr>
    </w:lvl>
    <w:lvl w:ilvl="6" w:tplc="871E0A2E">
      <w:start w:val="1"/>
      <w:numFmt w:val="bullet"/>
      <w:lvlText w:val=""/>
      <w:lvlJc w:val="left"/>
      <w:pPr>
        <w:ind w:left="5040" w:hanging="360"/>
      </w:pPr>
      <w:rPr>
        <w:rFonts w:ascii="Symbol" w:hAnsi="Symbol" w:hint="default"/>
      </w:rPr>
    </w:lvl>
    <w:lvl w:ilvl="7" w:tplc="EAA07F74">
      <w:start w:val="1"/>
      <w:numFmt w:val="bullet"/>
      <w:lvlText w:val="o"/>
      <w:lvlJc w:val="left"/>
      <w:pPr>
        <w:ind w:left="5760" w:hanging="360"/>
      </w:pPr>
      <w:rPr>
        <w:rFonts w:ascii="Courier New" w:hAnsi="Courier New" w:hint="default"/>
      </w:rPr>
    </w:lvl>
    <w:lvl w:ilvl="8" w:tplc="0908F302">
      <w:start w:val="1"/>
      <w:numFmt w:val="bullet"/>
      <w:lvlText w:val=""/>
      <w:lvlJc w:val="left"/>
      <w:pPr>
        <w:ind w:left="6480" w:hanging="360"/>
      </w:pPr>
      <w:rPr>
        <w:rFonts w:ascii="Wingdings" w:hAnsi="Wingdings" w:hint="default"/>
      </w:rPr>
    </w:lvl>
  </w:abstractNum>
  <w:abstractNum w:abstractNumId="46" w15:restartNumberingAfterBreak="0">
    <w:nsid w:val="51E1556D"/>
    <w:multiLevelType w:val="multilevel"/>
    <w:tmpl w:val="FFFFFFFF"/>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53F9DA84"/>
    <w:multiLevelType w:val="hybridMultilevel"/>
    <w:tmpl w:val="FFFFFFFF"/>
    <w:lvl w:ilvl="0" w:tplc="4AF27774">
      <w:start w:val="1"/>
      <w:numFmt w:val="bullet"/>
      <w:lvlText w:val=""/>
      <w:lvlJc w:val="left"/>
      <w:pPr>
        <w:ind w:left="720" w:hanging="360"/>
      </w:pPr>
      <w:rPr>
        <w:rFonts w:ascii="Symbol" w:hAnsi="Symbol" w:hint="default"/>
      </w:rPr>
    </w:lvl>
    <w:lvl w:ilvl="1" w:tplc="1036645A">
      <w:start w:val="1"/>
      <w:numFmt w:val="bullet"/>
      <w:lvlText w:val="o"/>
      <w:lvlJc w:val="left"/>
      <w:pPr>
        <w:ind w:left="1440" w:hanging="360"/>
      </w:pPr>
      <w:rPr>
        <w:rFonts w:ascii="Courier New" w:hAnsi="Courier New" w:hint="default"/>
      </w:rPr>
    </w:lvl>
    <w:lvl w:ilvl="2" w:tplc="4880B5BA">
      <w:start w:val="1"/>
      <w:numFmt w:val="bullet"/>
      <w:lvlText w:val=""/>
      <w:lvlJc w:val="left"/>
      <w:pPr>
        <w:ind w:left="2160" w:hanging="360"/>
      </w:pPr>
      <w:rPr>
        <w:rFonts w:ascii="Wingdings" w:hAnsi="Wingdings" w:hint="default"/>
      </w:rPr>
    </w:lvl>
    <w:lvl w:ilvl="3" w:tplc="3BB61760">
      <w:start w:val="1"/>
      <w:numFmt w:val="bullet"/>
      <w:lvlText w:val=""/>
      <w:lvlJc w:val="left"/>
      <w:pPr>
        <w:ind w:left="2880" w:hanging="360"/>
      </w:pPr>
      <w:rPr>
        <w:rFonts w:ascii="Symbol" w:hAnsi="Symbol" w:hint="default"/>
      </w:rPr>
    </w:lvl>
    <w:lvl w:ilvl="4" w:tplc="0CB00D62">
      <w:start w:val="1"/>
      <w:numFmt w:val="bullet"/>
      <w:lvlText w:val="o"/>
      <w:lvlJc w:val="left"/>
      <w:pPr>
        <w:ind w:left="3600" w:hanging="360"/>
      </w:pPr>
      <w:rPr>
        <w:rFonts w:ascii="Courier New" w:hAnsi="Courier New" w:hint="default"/>
      </w:rPr>
    </w:lvl>
    <w:lvl w:ilvl="5" w:tplc="BF442B5C">
      <w:start w:val="1"/>
      <w:numFmt w:val="bullet"/>
      <w:lvlText w:val=""/>
      <w:lvlJc w:val="left"/>
      <w:pPr>
        <w:ind w:left="4320" w:hanging="360"/>
      </w:pPr>
      <w:rPr>
        <w:rFonts w:ascii="Wingdings" w:hAnsi="Wingdings" w:hint="default"/>
      </w:rPr>
    </w:lvl>
    <w:lvl w:ilvl="6" w:tplc="E8EA06DA">
      <w:start w:val="1"/>
      <w:numFmt w:val="bullet"/>
      <w:lvlText w:val=""/>
      <w:lvlJc w:val="left"/>
      <w:pPr>
        <w:ind w:left="5040" w:hanging="360"/>
      </w:pPr>
      <w:rPr>
        <w:rFonts w:ascii="Symbol" w:hAnsi="Symbol" w:hint="default"/>
      </w:rPr>
    </w:lvl>
    <w:lvl w:ilvl="7" w:tplc="21D8CA5E">
      <w:start w:val="1"/>
      <w:numFmt w:val="bullet"/>
      <w:lvlText w:val="o"/>
      <w:lvlJc w:val="left"/>
      <w:pPr>
        <w:ind w:left="5760" w:hanging="360"/>
      </w:pPr>
      <w:rPr>
        <w:rFonts w:ascii="Courier New" w:hAnsi="Courier New" w:hint="default"/>
      </w:rPr>
    </w:lvl>
    <w:lvl w:ilvl="8" w:tplc="ED522584">
      <w:start w:val="1"/>
      <w:numFmt w:val="bullet"/>
      <w:lvlText w:val=""/>
      <w:lvlJc w:val="left"/>
      <w:pPr>
        <w:ind w:left="6480" w:hanging="360"/>
      </w:pPr>
      <w:rPr>
        <w:rFonts w:ascii="Wingdings" w:hAnsi="Wingdings" w:hint="default"/>
      </w:rPr>
    </w:lvl>
  </w:abstractNum>
  <w:abstractNum w:abstractNumId="48" w15:restartNumberingAfterBreak="0">
    <w:nsid w:val="54EA4983"/>
    <w:multiLevelType w:val="hybridMultilevel"/>
    <w:tmpl w:val="FFFFFFFF"/>
    <w:lvl w:ilvl="0" w:tplc="7A548BE4">
      <w:start w:val="1"/>
      <w:numFmt w:val="bullet"/>
      <w:lvlText w:val=""/>
      <w:lvlJc w:val="left"/>
      <w:pPr>
        <w:ind w:left="720" w:hanging="360"/>
      </w:pPr>
      <w:rPr>
        <w:rFonts w:ascii="Symbol" w:hAnsi="Symbol" w:hint="default"/>
      </w:rPr>
    </w:lvl>
    <w:lvl w:ilvl="1" w:tplc="443040D2">
      <w:start w:val="1"/>
      <w:numFmt w:val="bullet"/>
      <w:lvlText w:val="o"/>
      <w:lvlJc w:val="left"/>
      <w:pPr>
        <w:ind w:left="1440" w:hanging="360"/>
      </w:pPr>
      <w:rPr>
        <w:rFonts w:ascii="Courier New" w:hAnsi="Courier New" w:hint="default"/>
      </w:rPr>
    </w:lvl>
    <w:lvl w:ilvl="2" w:tplc="2DC6905C">
      <w:start w:val="1"/>
      <w:numFmt w:val="bullet"/>
      <w:lvlText w:val=""/>
      <w:lvlJc w:val="left"/>
      <w:pPr>
        <w:ind w:left="2160" w:hanging="360"/>
      </w:pPr>
      <w:rPr>
        <w:rFonts w:ascii="Wingdings" w:hAnsi="Wingdings" w:hint="default"/>
      </w:rPr>
    </w:lvl>
    <w:lvl w:ilvl="3" w:tplc="AB102312">
      <w:start w:val="1"/>
      <w:numFmt w:val="bullet"/>
      <w:lvlText w:val=""/>
      <w:lvlJc w:val="left"/>
      <w:pPr>
        <w:ind w:left="2880" w:hanging="360"/>
      </w:pPr>
      <w:rPr>
        <w:rFonts w:ascii="Symbol" w:hAnsi="Symbol" w:hint="default"/>
      </w:rPr>
    </w:lvl>
    <w:lvl w:ilvl="4" w:tplc="EEDADC7E">
      <w:start w:val="1"/>
      <w:numFmt w:val="bullet"/>
      <w:lvlText w:val="o"/>
      <w:lvlJc w:val="left"/>
      <w:pPr>
        <w:ind w:left="3600" w:hanging="360"/>
      </w:pPr>
      <w:rPr>
        <w:rFonts w:ascii="Courier New" w:hAnsi="Courier New" w:hint="default"/>
      </w:rPr>
    </w:lvl>
    <w:lvl w:ilvl="5" w:tplc="8A205B4A">
      <w:start w:val="1"/>
      <w:numFmt w:val="bullet"/>
      <w:lvlText w:val=""/>
      <w:lvlJc w:val="left"/>
      <w:pPr>
        <w:ind w:left="4320" w:hanging="360"/>
      </w:pPr>
      <w:rPr>
        <w:rFonts w:ascii="Wingdings" w:hAnsi="Wingdings" w:hint="default"/>
      </w:rPr>
    </w:lvl>
    <w:lvl w:ilvl="6" w:tplc="7794D596">
      <w:start w:val="1"/>
      <w:numFmt w:val="bullet"/>
      <w:lvlText w:val=""/>
      <w:lvlJc w:val="left"/>
      <w:pPr>
        <w:ind w:left="5040" w:hanging="360"/>
      </w:pPr>
      <w:rPr>
        <w:rFonts w:ascii="Symbol" w:hAnsi="Symbol" w:hint="default"/>
      </w:rPr>
    </w:lvl>
    <w:lvl w:ilvl="7" w:tplc="9B0489F8">
      <w:start w:val="1"/>
      <w:numFmt w:val="bullet"/>
      <w:lvlText w:val="o"/>
      <w:lvlJc w:val="left"/>
      <w:pPr>
        <w:ind w:left="5760" w:hanging="360"/>
      </w:pPr>
      <w:rPr>
        <w:rFonts w:ascii="Courier New" w:hAnsi="Courier New" w:hint="default"/>
      </w:rPr>
    </w:lvl>
    <w:lvl w:ilvl="8" w:tplc="89FC15CA">
      <w:start w:val="1"/>
      <w:numFmt w:val="bullet"/>
      <w:lvlText w:val=""/>
      <w:lvlJc w:val="left"/>
      <w:pPr>
        <w:ind w:left="6480" w:hanging="360"/>
      </w:pPr>
      <w:rPr>
        <w:rFonts w:ascii="Wingdings" w:hAnsi="Wingdings" w:hint="default"/>
      </w:rPr>
    </w:lvl>
  </w:abstractNum>
  <w:abstractNum w:abstractNumId="49" w15:restartNumberingAfterBreak="0">
    <w:nsid w:val="55528053"/>
    <w:multiLevelType w:val="hybridMultilevel"/>
    <w:tmpl w:val="FFFFFFFF"/>
    <w:lvl w:ilvl="0" w:tplc="524C7E7E">
      <w:start w:val="1"/>
      <w:numFmt w:val="bullet"/>
      <w:lvlText w:val=""/>
      <w:lvlJc w:val="left"/>
      <w:pPr>
        <w:ind w:left="720" w:hanging="360"/>
      </w:pPr>
      <w:rPr>
        <w:rFonts w:ascii="Symbol" w:hAnsi="Symbol" w:hint="default"/>
      </w:rPr>
    </w:lvl>
    <w:lvl w:ilvl="1" w:tplc="3B769A96">
      <w:start w:val="1"/>
      <w:numFmt w:val="bullet"/>
      <w:lvlText w:val="o"/>
      <w:lvlJc w:val="left"/>
      <w:pPr>
        <w:ind w:left="1440" w:hanging="360"/>
      </w:pPr>
      <w:rPr>
        <w:rFonts w:ascii="Courier New" w:hAnsi="Courier New" w:hint="default"/>
      </w:rPr>
    </w:lvl>
    <w:lvl w:ilvl="2" w:tplc="1B863FD0">
      <w:start w:val="1"/>
      <w:numFmt w:val="bullet"/>
      <w:lvlText w:val=""/>
      <w:lvlJc w:val="left"/>
      <w:pPr>
        <w:ind w:left="2160" w:hanging="360"/>
      </w:pPr>
      <w:rPr>
        <w:rFonts w:ascii="Wingdings" w:hAnsi="Wingdings" w:hint="default"/>
      </w:rPr>
    </w:lvl>
    <w:lvl w:ilvl="3" w:tplc="9730A15E">
      <w:start w:val="1"/>
      <w:numFmt w:val="bullet"/>
      <w:lvlText w:val=""/>
      <w:lvlJc w:val="left"/>
      <w:pPr>
        <w:ind w:left="2880" w:hanging="360"/>
      </w:pPr>
      <w:rPr>
        <w:rFonts w:ascii="Symbol" w:hAnsi="Symbol" w:hint="default"/>
      </w:rPr>
    </w:lvl>
    <w:lvl w:ilvl="4" w:tplc="3F78708A">
      <w:start w:val="1"/>
      <w:numFmt w:val="bullet"/>
      <w:lvlText w:val="o"/>
      <w:lvlJc w:val="left"/>
      <w:pPr>
        <w:ind w:left="3600" w:hanging="360"/>
      </w:pPr>
      <w:rPr>
        <w:rFonts w:ascii="Courier New" w:hAnsi="Courier New" w:hint="default"/>
      </w:rPr>
    </w:lvl>
    <w:lvl w:ilvl="5" w:tplc="F6DAC31E">
      <w:start w:val="1"/>
      <w:numFmt w:val="bullet"/>
      <w:lvlText w:val=""/>
      <w:lvlJc w:val="left"/>
      <w:pPr>
        <w:ind w:left="4320" w:hanging="360"/>
      </w:pPr>
      <w:rPr>
        <w:rFonts w:ascii="Wingdings" w:hAnsi="Wingdings" w:hint="default"/>
      </w:rPr>
    </w:lvl>
    <w:lvl w:ilvl="6" w:tplc="0B3C7874">
      <w:start w:val="1"/>
      <w:numFmt w:val="bullet"/>
      <w:lvlText w:val=""/>
      <w:lvlJc w:val="left"/>
      <w:pPr>
        <w:ind w:left="5040" w:hanging="360"/>
      </w:pPr>
      <w:rPr>
        <w:rFonts w:ascii="Symbol" w:hAnsi="Symbol" w:hint="default"/>
      </w:rPr>
    </w:lvl>
    <w:lvl w:ilvl="7" w:tplc="55B69F16">
      <w:start w:val="1"/>
      <w:numFmt w:val="bullet"/>
      <w:lvlText w:val="o"/>
      <w:lvlJc w:val="left"/>
      <w:pPr>
        <w:ind w:left="5760" w:hanging="360"/>
      </w:pPr>
      <w:rPr>
        <w:rFonts w:ascii="Courier New" w:hAnsi="Courier New" w:hint="default"/>
      </w:rPr>
    </w:lvl>
    <w:lvl w:ilvl="8" w:tplc="926259C6">
      <w:start w:val="1"/>
      <w:numFmt w:val="bullet"/>
      <w:lvlText w:val=""/>
      <w:lvlJc w:val="left"/>
      <w:pPr>
        <w:ind w:left="6480" w:hanging="360"/>
      </w:pPr>
      <w:rPr>
        <w:rFonts w:ascii="Wingdings" w:hAnsi="Wingdings" w:hint="default"/>
      </w:rPr>
    </w:lvl>
  </w:abstractNum>
  <w:abstractNum w:abstractNumId="50" w15:restartNumberingAfterBreak="0">
    <w:nsid w:val="588FFDF4"/>
    <w:multiLevelType w:val="hybridMultilevel"/>
    <w:tmpl w:val="FFFFFFFF"/>
    <w:lvl w:ilvl="0" w:tplc="DC8C6218">
      <w:start w:val="1"/>
      <w:numFmt w:val="bullet"/>
      <w:lvlText w:val=""/>
      <w:lvlJc w:val="left"/>
      <w:pPr>
        <w:ind w:left="720" w:hanging="360"/>
      </w:pPr>
      <w:rPr>
        <w:rFonts w:ascii="Symbol" w:hAnsi="Symbol" w:hint="default"/>
      </w:rPr>
    </w:lvl>
    <w:lvl w:ilvl="1" w:tplc="A29E2F10">
      <w:start w:val="1"/>
      <w:numFmt w:val="bullet"/>
      <w:lvlText w:val="o"/>
      <w:lvlJc w:val="left"/>
      <w:pPr>
        <w:ind w:left="1080" w:hanging="360"/>
      </w:pPr>
      <w:rPr>
        <w:rFonts w:ascii="Courier New" w:hAnsi="Courier New" w:hint="default"/>
      </w:rPr>
    </w:lvl>
    <w:lvl w:ilvl="2" w:tplc="06BEEC04">
      <w:start w:val="1"/>
      <w:numFmt w:val="bullet"/>
      <w:lvlText w:val=""/>
      <w:lvlJc w:val="left"/>
      <w:pPr>
        <w:ind w:left="2160" w:hanging="360"/>
      </w:pPr>
      <w:rPr>
        <w:rFonts w:ascii="Wingdings" w:hAnsi="Wingdings" w:hint="default"/>
      </w:rPr>
    </w:lvl>
    <w:lvl w:ilvl="3" w:tplc="F610876E">
      <w:start w:val="1"/>
      <w:numFmt w:val="bullet"/>
      <w:lvlText w:val=""/>
      <w:lvlJc w:val="left"/>
      <w:pPr>
        <w:ind w:left="2880" w:hanging="360"/>
      </w:pPr>
      <w:rPr>
        <w:rFonts w:ascii="Symbol" w:hAnsi="Symbol" w:hint="default"/>
      </w:rPr>
    </w:lvl>
    <w:lvl w:ilvl="4" w:tplc="2B302992">
      <w:start w:val="1"/>
      <w:numFmt w:val="bullet"/>
      <w:lvlText w:val="o"/>
      <w:lvlJc w:val="left"/>
      <w:pPr>
        <w:ind w:left="3600" w:hanging="360"/>
      </w:pPr>
      <w:rPr>
        <w:rFonts w:ascii="Courier New" w:hAnsi="Courier New" w:hint="default"/>
      </w:rPr>
    </w:lvl>
    <w:lvl w:ilvl="5" w:tplc="317025FE">
      <w:start w:val="1"/>
      <w:numFmt w:val="bullet"/>
      <w:lvlText w:val=""/>
      <w:lvlJc w:val="left"/>
      <w:pPr>
        <w:ind w:left="4320" w:hanging="360"/>
      </w:pPr>
      <w:rPr>
        <w:rFonts w:ascii="Wingdings" w:hAnsi="Wingdings" w:hint="default"/>
      </w:rPr>
    </w:lvl>
    <w:lvl w:ilvl="6" w:tplc="0B46C65C">
      <w:start w:val="1"/>
      <w:numFmt w:val="bullet"/>
      <w:lvlText w:val=""/>
      <w:lvlJc w:val="left"/>
      <w:pPr>
        <w:ind w:left="5040" w:hanging="360"/>
      </w:pPr>
      <w:rPr>
        <w:rFonts w:ascii="Symbol" w:hAnsi="Symbol" w:hint="default"/>
      </w:rPr>
    </w:lvl>
    <w:lvl w:ilvl="7" w:tplc="702CB586">
      <w:start w:val="1"/>
      <w:numFmt w:val="bullet"/>
      <w:lvlText w:val="o"/>
      <w:lvlJc w:val="left"/>
      <w:pPr>
        <w:ind w:left="5760" w:hanging="360"/>
      </w:pPr>
      <w:rPr>
        <w:rFonts w:ascii="Courier New" w:hAnsi="Courier New" w:hint="default"/>
      </w:rPr>
    </w:lvl>
    <w:lvl w:ilvl="8" w:tplc="6F34A77E">
      <w:start w:val="1"/>
      <w:numFmt w:val="bullet"/>
      <w:lvlText w:val=""/>
      <w:lvlJc w:val="left"/>
      <w:pPr>
        <w:ind w:left="6480" w:hanging="360"/>
      </w:pPr>
      <w:rPr>
        <w:rFonts w:ascii="Wingdings" w:hAnsi="Wingdings" w:hint="default"/>
      </w:rPr>
    </w:lvl>
  </w:abstractNum>
  <w:abstractNum w:abstractNumId="51" w15:restartNumberingAfterBreak="0">
    <w:nsid w:val="59CDCA48"/>
    <w:multiLevelType w:val="hybridMultilevel"/>
    <w:tmpl w:val="FFFFFFFF"/>
    <w:lvl w:ilvl="0" w:tplc="7C4276A4">
      <w:start w:val="1"/>
      <w:numFmt w:val="bullet"/>
      <w:lvlText w:val=""/>
      <w:lvlJc w:val="left"/>
      <w:pPr>
        <w:ind w:left="720" w:hanging="360"/>
      </w:pPr>
      <w:rPr>
        <w:rFonts w:ascii="Symbol" w:hAnsi="Symbol" w:hint="default"/>
      </w:rPr>
    </w:lvl>
    <w:lvl w:ilvl="1" w:tplc="05FE3FD8">
      <w:start w:val="1"/>
      <w:numFmt w:val="bullet"/>
      <w:lvlText w:val="o"/>
      <w:lvlJc w:val="left"/>
      <w:pPr>
        <w:ind w:left="1800" w:hanging="360"/>
      </w:pPr>
      <w:rPr>
        <w:rFonts w:ascii="Courier New" w:hAnsi="Courier New" w:hint="default"/>
      </w:rPr>
    </w:lvl>
    <w:lvl w:ilvl="2" w:tplc="A684A45A">
      <w:start w:val="1"/>
      <w:numFmt w:val="bullet"/>
      <w:lvlText w:val=""/>
      <w:lvlJc w:val="left"/>
      <w:pPr>
        <w:ind w:left="2160" w:hanging="360"/>
      </w:pPr>
      <w:rPr>
        <w:rFonts w:ascii="Wingdings" w:hAnsi="Wingdings" w:hint="default"/>
      </w:rPr>
    </w:lvl>
    <w:lvl w:ilvl="3" w:tplc="9A12340C">
      <w:start w:val="1"/>
      <w:numFmt w:val="bullet"/>
      <w:lvlText w:val=""/>
      <w:lvlJc w:val="left"/>
      <w:pPr>
        <w:ind w:left="2880" w:hanging="360"/>
      </w:pPr>
      <w:rPr>
        <w:rFonts w:ascii="Symbol" w:hAnsi="Symbol" w:hint="default"/>
      </w:rPr>
    </w:lvl>
    <w:lvl w:ilvl="4" w:tplc="30AE082A">
      <w:start w:val="1"/>
      <w:numFmt w:val="bullet"/>
      <w:lvlText w:val="o"/>
      <w:lvlJc w:val="left"/>
      <w:pPr>
        <w:ind w:left="3600" w:hanging="360"/>
      </w:pPr>
      <w:rPr>
        <w:rFonts w:ascii="Courier New" w:hAnsi="Courier New" w:hint="default"/>
      </w:rPr>
    </w:lvl>
    <w:lvl w:ilvl="5" w:tplc="86C80B30">
      <w:start w:val="1"/>
      <w:numFmt w:val="bullet"/>
      <w:lvlText w:val=""/>
      <w:lvlJc w:val="left"/>
      <w:pPr>
        <w:ind w:left="4320" w:hanging="360"/>
      </w:pPr>
      <w:rPr>
        <w:rFonts w:ascii="Wingdings" w:hAnsi="Wingdings" w:hint="default"/>
      </w:rPr>
    </w:lvl>
    <w:lvl w:ilvl="6" w:tplc="9DC61D4A">
      <w:start w:val="1"/>
      <w:numFmt w:val="bullet"/>
      <w:lvlText w:val=""/>
      <w:lvlJc w:val="left"/>
      <w:pPr>
        <w:ind w:left="5040" w:hanging="360"/>
      </w:pPr>
      <w:rPr>
        <w:rFonts w:ascii="Symbol" w:hAnsi="Symbol" w:hint="default"/>
      </w:rPr>
    </w:lvl>
    <w:lvl w:ilvl="7" w:tplc="0B540216">
      <w:start w:val="1"/>
      <w:numFmt w:val="bullet"/>
      <w:lvlText w:val="o"/>
      <w:lvlJc w:val="left"/>
      <w:pPr>
        <w:ind w:left="5760" w:hanging="360"/>
      </w:pPr>
      <w:rPr>
        <w:rFonts w:ascii="Courier New" w:hAnsi="Courier New" w:hint="default"/>
      </w:rPr>
    </w:lvl>
    <w:lvl w:ilvl="8" w:tplc="3F48F87C">
      <w:start w:val="1"/>
      <w:numFmt w:val="bullet"/>
      <w:lvlText w:val=""/>
      <w:lvlJc w:val="left"/>
      <w:pPr>
        <w:ind w:left="6480" w:hanging="360"/>
      </w:pPr>
      <w:rPr>
        <w:rFonts w:ascii="Wingdings" w:hAnsi="Wingdings" w:hint="default"/>
      </w:rPr>
    </w:lvl>
  </w:abstractNum>
  <w:abstractNum w:abstractNumId="52" w15:restartNumberingAfterBreak="0">
    <w:nsid w:val="59D4AFAF"/>
    <w:multiLevelType w:val="hybridMultilevel"/>
    <w:tmpl w:val="FFFFFFFF"/>
    <w:lvl w:ilvl="0" w:tplc="BF1ACE56">
      <w:start w:val="1"/>
      <w:numFmt w:val="bullet"/>
      <w:lvlText w:val=""/>
      <w:lvlJc w:val="left"/>
      <w:pPr>
        <w:ind w:left="720" w:hanging="360"/>
      </w:pPr>
      <w:rPr>
        <w:rFonts w:ascii="Symbol" w:hAnsi="Symbol" w:hint="default"/>
      </w:rPr>
    </w:lvl>
    <w:lvl w:ilvl="1" w:tplc="782008A2">
      <w:start w:val="1"/>
      <w:numFmt w:val="bullet"/>
      <w:lvlText w:val="o"/>
      <w:lvlJc w:val="left"/>
      <w:pPr>
        <w:ind w:left="1440" w:hanging="360"/>
      </w:pPr>
      <w:rPr>
        <w:rFonts w:ascii="Courier New" w:hAnsi="Courier New" w:hint="default"/>
      </w:rPr>
    </w:lvl>
    <w:lvl w:ilvl="2" w:tplc="8C9CABA2">
      <w:start w:val="1"/>
      <w:numFmt w:val="bullet"/>
      <w:lvlText w:val=""/>
      <w:lvlJc w:val="left"/>
      <w:pPr>
        <w:ind w:left="2160" w:hanging="360"/>
      </w:pPr>
      <w:rPr>
        <w:rFonts w:ascii="Wingdings" w:hAnsi="Wingdings" w:hint="default"/>
      </w:rPr>
    </w:lvl>
    <w:lvl w:ilvl="3" w:tplc="ED009B7C">
      <w:start w:val="1"/>
      <w:numFmt w:val="bullet"/>
      <w:lvlText w:val=""/>
      <w:lvlJc w:val="left"/>
      <w:pPr>
        <w:ind w:left="2880" w:hanging="360"/>
      </w:pPr>
      <w:rPr>
        <w:rFonts w:ascii="Symbol" w:hAnsi="Symbol" w:hint="default"/>
      </w:rPr>
    </w:lvl>
    <w:lvl w:ilvl="4" w:tplc="6A407616">
      <w:start w:val="1"/>
      <w:numFmt w:val="bullet"/>
      <w:lvlText w:val="o"/>
      <w:lvlJc w:val="left"/>
      <w:pPr>
        <w:ind w:left="3600" w:hanging="360"/>
      </w:pPr>
      <w:rPr>
        <w:rFonts w:ascii="Courier New" w:hAnsi="Courier New" w:hint="default"/>
      </w:rPr>
    </w:lvl>
    <w:lvl w:ilvl="5" w:tplc="C888BE5C">
      <w:start w:val="1"/>
      <w:numFmt w:val="bullet"/>
      <w:lvlText w:val=""/>
      <w:lvlJc w:val="left"/>
      <w:pPr>
        <w:ind w:left="4320" w:hanging="360"/>
      </w:pPr>
      <w:rPr>
        <w:rFonts w:ascii="Wingdings" w:hAnsi="Wingdings" w:hint="default"/>
      </w:rPr>
    </w:lvl>
    <w:lvl w:ilvl="6" w:tplc="846491AA">
      <w:start w:val="1"/>
      <w:numFmt w:val="bullet"/>
      <w:lvlText w:val=""/>
      <w:lvlJc w:val="left"/>
      <w:pPr>
        <w:ind w:left="5040" w:hanging="360"/>
      </w:pPr>
      <w:rPr>
        <w:rFonts w:ascii="Symbol" w:hAnsi="Symbol" w:hint="default"/>
      </w:rPr>
    </w:lvl>
    <w:lvl w:ilvl="7" w:tplc="D0E459B6">
      <w:start w:val="1"/>
      <w:numFmt w:val="bullet"/>
      <w:lvlText w:val="o"/>
      <w:lvlJc w:val="left"/>
      <w:pPr>
        <w:ind w:left="5760" w:hanging="360"/>
      </w:pPr>
      <w:rPr>
        <w:rFonts w:ascii="Courier New" w:hAnsi="Courier New" w:hint="default"/>
      </w:rPr>
    </w:lvl>
    <w:lvl w:ilvl="8" w:tplc="32E6FD56">
      <w:start w:val="1"/>
      <w:numFmt w:val="bullet"/>
      <w:lvlText w:val=""/>
      <w:lvlJc w:val="left"/>
      <w:pPr>
        <w:ind w:left="6480" w:hanging="360"/>
      </w:pPr>
      <w:rPr>
        <w:rFonts w:ascii="Wingdings" w:hAnsi="Wingdings" w:hint="default"/>
      </w:rPr>
    </w:lvl>
  </w:abstractNum>
  <w:abstractNum w:abstractNumId="53" w15:restartNumberingAfterBreak="0">
    <w:nsid w:val="5C237E0F"/>
    <w:multiLevelType w:val="hybridMultilevel"/>
    <w:tmpl w:val="FFFFFFFF"/>
    <w:lvl w:ilvl="0" w:tplc="08FE77B8">
      <w:start w:val="1"/>
      <w:numFmt w:val="bullet"/>
      <w:lvlText w:val=""/>
      <w:lvlJc w:val="left"/>
      <w:pPr>
        <w:ind w:left="720" w:hanging="360"/>
      </w:pPr>
      <w:rPr>
        <w:rFonts w:ascii="Symbol" w:hAnsi="Symbol" w:hint="default"/>
      </w:rPr>
    </w:lvl>
    <w:lvl w:ilvl="1" w:tplc="603A1542">
      <w:start w:val="1"/>
      <w:numFmt w:val="bullet"/>
      <w:lvlText w:val="o"/>
      <w:lvlJc w:val="left"/>
      <w:pPr>
        <w:ind w:left="1440" w:hanging="360"/>
      </w:pPr>
      <w:rPr>
        <w:rFonts w:ascii="Courier New" w:hAnsi="Courier New" w:hint="default"/>
      </w:rPr>
    </w:lvl>
    <w:lvl w:ilvl="2" w:tplc="ECE80674">
      <w:start w:val="1"/>
      <w:numFmt w:val="bullet"/>
      <w:lvlText w:val=""/>
      <w:lvlJc w:val="left"/>
      <w:pPr>
        <w:ind w:left="2160" w:hanging="360"/>
      </w:pPr>
      <w:rPr>
        <w:rFonts w:ascii="Wingdings" w:hAnsi="Wingdings" w:hint="default"/>
      </w:rPr>
    </w:lvl>
    <w:lvl w:ilvl="3" w:tplc="E5F481C0">
      <w:start w:val="1"/>
      <w:numFmt w:val="bullet"/>
      <w:lvlText w:val=""/>
      <w:lvlJc w:val="left"/>
      <w:pPr>
        <w:ind w:left="2880" w:hanging="360"/>
      </w:pPr>
      <w:rPr>
        <w:rFonts w:ascii="Symbol" w:hAnsi="Symbol" w:hint="default"/>
      </w:rPr>
    </w:lvl>
    <w:lvl w:ilvl="4" w:tplc="346467DC">
      <w:start w:val="1"/>
      <w:numFmt w:val="bullet"/>
      <w:lvlText w:val="o"/>
      <w:lvlJc w:val="left"/>
      <w:pPr>
        <w:ind w:left="3600" w:hanging="360"/>
      </w:pPr>
      <w:rPr>
        <w:rFonts w:ascii="Courier New" w:hAnsi="Courier New" w:hint="default"/>
      </w:rPr>
    </w:lvl>
    <w:lvl w:ilvl="5" w:tplc="E91A17CA">
      <w:start w:val="1"/>
      <w:numFmt w:val="bullet"/>
      <w:lvlText w:val=""/>
      <w:lvlJc w:val="left"/>
      <w:pPr>
        <w:ind w:left="4320" w:hanging="360"/>
      </w:pPr>
      <w:rPr>
        <w:rFonts w:ascii="Wingdings" w:hAnsi="Wingdings" w:hint="default"/>
      </w:rPr>
    </w:lvl>
    <w:lvl w:ilvl="6" w:tplc="0C0EC58C">
      <w:start w:val="1"/>
      <w:numFmt w:val="bullet"/>
      <w:lvlText w:val=""/>
      <w:lvlJc w:val="left"/>
      <w:pPr>
        <w:ind w:left="5040" w:hanging="360"/>
      </w:pPr>
      <w:rPr>
        <w:rFonts w:ascii="Symbol" w:hAnsi="Symbol" w:hint="default"/>
      </w:rPr>
    </w:lvl>
    <w:lvl w:ilvl="7" w:tplc="04B4B500">
      <w:start w:val="1"/>
      <w:numFmt w:val="bullet"/>
      <w:lvlText w:val="o"/>
      <w:lvlJc w:val="left"/>
      <w:pPr>
        <w:ind w:left="5760" w:hanging="360"/>
      </w:pPr>
      <w:rPr>
        <w:rFonts w:ascii="Courier New" w:hAnsi="Courier New" w:hint="default"/>
      </w:rPr>
    </w:lvl>
    <w:lvl w:ilvl="8" w:tplc="33C8E8F2">
      <w:start w:val="1"/>
      <w:numFmt w:val="bullet"/>
      <w:lvlText w:val=""/>
      <w:lvlJc w:val="left"/>
      <w:pPr>
        <w:ind w:left="6480" w:hanging="360"/>
      </w:pPr>
      <w:rPr>
        <w:rFonts w:ascii="Wingdings" w:hAnsi="Wingdings" w:hint="default"/>
      </w:rPr>
    </w:lvl>
  </w:abstractNum>
  <w:abstractNum w:abstractNumId="54" w15:restartNumberingAfterBreak="0">
    <w:nsid w:val="5C41D050"/>
    <w:multiLevelType w:val="hybridMultilevel"/>
    <w:tmpl w:val="4CB8BDEA"/>
    <w:lvl w:ilvl="0" w:tplc="2D186982">
      <w:start w:val="1"/>
      <w:numFmt w:val="bullet"/>
      <w:lvlText w:val=""/>
      <w:lvlJc w:val="left"/>
      <w:pPr>
        <w:ind w:left="1440" w:hanging="360"/>
      </w:pPr>
      <w:rPr>
        <w:rFonts w:ascii="Symbol" w:hAnsi="Symbol" w:hint="default"/>
      </w:rPr>
    </w:lvl>
    <w:lvl w:ilvl="1" w:tplc="1AA81ABA">
      <w:start w:val="1"/>
      <w:numFmt w:val="bullet"/>
      <w:lvlText w:val=""/>
      <w:lvlJc w:val="left"/>
      <w:pPr>
        <w:ind w:left="2160" w:hanging="360"/>
      </w:pPr>
      <w:rPr>
        <w:rFonts w:ascii="Symbol" w:hAnsi="Symbol" w:hint="default"/>
      </w:rPr>
    </w:lvl>
    <w:lvl w:ilvl="2" w:tplc="90AA4C22">
      <w:start w:val="1"/>
      <w:numFmt w:val="bullet"/>
      <w:lvlText w:val=""/>
      <w:lvlJc w:val="left"/>
      <w:pPr>
        <w:ind w:left="2880" w:hanging="360"/>
      </w:pPr>
      <w:rPr>
        <w:rFonts w:ascii="Wingdings" w:hAnsi="Wingdings" w:hint="default"/>
      </w:rPr>
    </w:lvl>
    <w:lvl w:ilvl="3" w:tplc="1C6CE572">
      <w:start w:val="1"/>
      <w:numFmt w:val="bullet"/>
      <w:lvlText w:val=""/>
      <w:lvlJc w:val="left"/>
      <w:pPr>
        <w:ind w:left="3600" w:hanging="360"/>
      </w:pPr>
      <w:rPr>
        <w:rFonts w:ascii="Symbol" w:hAnsi="Symbol" w:hint="default"/>
      </w:rPr>
    </w:lvl>
    <w:lvl w:ilvl="4" w:tplc="E65AAD74">
      <w:start w:val="1"/>
      <w:numFmt w:val="bullet"/>
      <w:lvlText w:val="o"/>
      <w:lvlJc w:val="left"/>
      <w:pPr>
        <w:ind w:left="4320" w:hanging="360"/>
      </w:pPr>
      <w:rPr>
        <w:rFonts w:ascii="Courier New" w:hAnsi="Courier New" w:hint="default"/>
      </w:rPr>
    </w:lvl>
    <w:lvl w:ilvl="5" w:tplc="BCCE9C0A">
      <w:start w:val="1"/>
      <w:numFmt w:val="bullet"/>
      <w:lvlText w:val=""/>
      <w:lvlJc w:val="left"/>
      <w:pPr>
        <w:ind w:left="5040" w:hanging="360"/>
      </w:pPr>
      <w:rPr>
        <w:rFonts w:ascii="Wingdings" w:hAnsi="Wingdings" w:hint="default"/>
      </w:rPr>
    </w:lvl>
    <w:lvl w:ilvl="6" w:tplc="AB1E1B88">
      <w:start w:val="1"/>
      <w:numFmt w:val="bullet"/>
      <w:lvlText w:val=""/>
      <w:lvlJc w:val="left"/>
      <w:pPr>
        <w:ind w:left="5760" w:hanging="360"/>
      </w:pPr>
      <w:rPr>
        <w:rFonts w:ascii="Symbol" w:hAnsi="Symbol" w:hint="default"/>
      </w:rPr>
    </w:lvl>
    <w:lvl w:ilvl="7" w:tplc="B1A829AA">
      <w:start w:val="1"/>
      <w:numFmt w:val="bullet"/>
      <w:lvlText w:val="o"/>
      <w:lvlJc w:val="left"/>
      <w:pPr>
        <w:ind w:left="6480" w:hanging="360"/>
      </w:pPr>
      <w:rPr>
        <w:rFonts w:ascii="Courier New" w:hAnsi="Courier New" w:hint="default"/>
      </w:rPr>
    </w:lvl>
    <w:lvl w:ilvl="8" w:tplc="BD82DFD4">
      <w:start w:val="1"/>
      <w:numFmt w:val="bullet"/>
      <w:lvlText w:val=""/>
      <w:lvlJc w:val="left"/>
      <w:pPr>
        <w:ind w:left="7200" w:hanging="360"/>
      </w:pPr>
      <w:rPr>
        <w:rFonts w:ascii="Wingdings" w:hAnsi="Wingdings" w:hint="default"/>
      </w:rPr>
    </w:lvl>
  </w:abstractNum>
  <w:abstractNum w:abstractNumId="55" w15:restartNumberingAfterBreak="0">
    <w:nsid w:val="6240FC24"/>
    <w:multiLevelType w:val="hybridMultilevel"/>
    <w:tmpl w:val="BB9017A4"/>
    <w:lvl w:ilvl="0" w:tplc="3A961A16">
      <w:start w:val="1"/>
      <w:numFmt w:val="bullet"/>
      <w:lvlText w:val=""/>
      <w:lvlJc w:val="left"/>
      <w:pPr>
        <w:ind w:left="720" w:hanging="360"/>
      </w:pPr>
      <w:rPr>
        <w:rFonts w:ascii="Symbol" w:hAnsi="Symbol" w:hint="default"/>
      </w:rPr>
    </w:lvl>
    <w:lvl w:ilvl="1" w:tplc="33ACBDF8">
      <w:start w:val="1"/>
      <w:numFmt w:val="bullet"/>
      <w:lvlText w:val=""/>
      <w:lvlJc w:val="left"/>
      <w:pPr>
        <w:ind w:left="1440" w:hanging="360"/>
      </w:pPr>
      <w:rPr>
        <w:rFonts w:ascii="Symbol" w:hAnsi="Symbol" w:hint="default"/>
      </w:rPr>
    </w:lvl>
    <w:lvl w:ilvl="2" w:tplc="449ECA5E">
      <w:start w:val="1"/>
      <w:numFmt w:val="bullet"/>
      <w:lvlText w:val=""/>
      <w:lvlJc w:val="left"/>
      <w:pPr>
        <w:ind w:left="2160" w:hanging="360"/>
      </w:pPr>
      <w:rPr>
        <w:rFonts w:ascii="Wingdings" w:hAnsi="Wingdings" w:hint="default"/>
      </w:rPr>
    </w:lvl>
    <w:lvl w:ilvl="3" w:tplc="F51014EC">
      <w:start w:val="1"/>
      <w:numFmt w:val="bullet"/>
      <w:lvlText w:val=""/>
      <w:lvlJc w:val="left"/>
      <w:pPr>
        <w:ind w:left="2880" w:hanging="360"/>
      </w:pPr>
      <w:rPr>
        <w:rFonts w:ascii="Symbol" w:hAnsi="Symbol" w:hint="default"/>
      </w:rPr>
    </w:lvl>
    <w:lvl w:ilvl="4" w:tplc="07246264">
      <w:start w:val="1"/>
      <w:numFmt w:val="bullet"/>
      <w:lvlText w:val="o"/>
      <w:lvlJc w:val="left"/>
      <w:pPr>
        <w:ind w:left="3600" w:hanging="360"/>
      </w:pPr>
      <w:rPr>
        <w:rFonts w:ascii="Courier New" w:hAnsi="Courier New" w:hint="default"/>
      </w:rPr>
    </w:lvl>
    <w:lvl w:ilvl="5" w:tplc="21540974">
      <w:start w:val="1"/>
      <w:numFmt w:val="bullet"/>
      <w:lvlText w:val=""/>
      <w:lvlJc w:val="left"/>
      <w:pPr>
        <w:ind w:left="4320" w:hanging="360"/>
      </w:pPr>
      <w:rPr>
        <w:rFonts w:ascii="Wingdings" w:hAnsi="Wingdings" w:hint="default"/>
      </w:rPr>
    </w:lvl>
    <w:lvl w:ilvl="6" w:tplc="F328D2DC">
      <w:start w:val="1"/>
      <w:numFmt w:val="bullet"/>
      <w:lvlText w:val=""/>
      <w:lvlJc w:val="left"/>
      <w:pPr>
        <w:ind w:left="5040" w:hanging="360"/>
      </w:pPr>
      <w:rPr>
        <w:rFonts w:ascii="Symbol" w:hAnsi="Symbol" w:hint="default"/>
      </w:rPr>
    </w:lvl>
    <w:lvl w:ilvl="7" w:tplc="E9D894D4">
      <w:start w:val="1"/>
      <w:numFmt w:val="bullet"/>
      <w:lvlText w:val="o"/>
      <w:lvlJc w:val="left"/>
      <w:pPr>
        <w:ind w:left="5760" w:hanging="360"/>
      </w:pPr>
      <w:rPr>
        <w:rFonts w:ascii="Courier New" w:hAnsi="Courier New" w:hint="default"/>
      </w:rPr>
    </w:lvl>
    <w:lvl w:ilvl="8" w:tplc="34D0580A">
      <w:start w:val="1"/>
      <w:numFmt w:val="bullet"/>
      <w:lvlText w:val=""/>
      <w:lvlJc w:val="left"/>
      <w:pPr>
        <w:ind w:left="6480" w:hanging="360"/>
      </w:pPr>
      <w:rPr>
        <w:rFonts w:ascii="Wingdings" w:hAnsi="Wingdings" w:hint="default"/>
      </w:rPr>
    </w:lvl>
  </w:abstractNum>
  <w:abstractNum w:abstractNumId="56" w15:restartNumberingAfterBreak="0">
    <w:nsid w:val="63C4D2A9"/>
    <w:multiLevelType w:val="hybridMultilevel"/>
    <w:tmpl w:val="514AEDEC"/>
    <w:lvl w:ilvl="0" w:tplc="3D16CDB0">
      <w:start w:val="1"/>
      <w:numFmt w:val="bullet"/>
      <w:lvlText w:val=""/>
      <w:lvlJc w:val="left"/>
      <w:pPr>
        <w:ind w:left="720" w:hanging="360"/>
      </w:pPr>
      <w:rPr>
        <w:rFonts w:ascii="Symbol" w:hAnsi="Symbol" w:hint="default"/>
      </w:rPr>
    </w:lvl>
    <w:lvl w:ilvl="1" w:tplc="69C4FCA0">
      <w:start w:val="1"/>
      <w:numFmt w:val="bullet"/>
      <w:lvlText w:val=""/>
      <w:lvlJc w:val="left"/>
      <w:pPr>
        <w:ind w:left="1440" w:hanging="360"/>
      </w:pPr>
      <w:rPr>
        <w:rFonts w:ascii="Symbol" w:hAnsi="Symbol" w:hint="default"/>
      </w:rPr>
    </w:lvl>
    <w:lvl w:ilvl="2" w:tplc="436CD6FA">
      <w:start w:val="1"/>
      <w:numFmt w:val="bullet"/>
      <w:lvlText w:val=""/>
      <w:lvlJc w:val="left"/>
      <w:pPr>
        <w:ind w:left="2160" w:hanging="360"/>
      </w:pPr>
      <w:rPr>
        <w:rFonts w:ascii="Wingdings" w:hAnsi="Wingdings" w:hint="default"/>
      </w:rPr>
    </w:lvl>
    <w:lvl w:ilvl="3" w:tplc="BAAAC258">
      <w:start w:val="1"/>
      <w:numFmt w:val="bullet"/>
      <w:lvlText w:val=""/>
      <w:lvlJc w:val="left"/>
      <w:pPr>
        <w:ind w:left="2880" w:hanging="360"/>
      </w:pPr>
      <w:rPr>
        <w:rFonts w:ascii="Symbol" w:hAnsi="Symbol" w:hint="default"/>
      </w:rPr>
    </w:lvl>
    <w:lvl w:ilvl="4" w:tplc="5BE02B8A">
      <w:start w:val="1"/>
      <w:numFmt w:val="bullet"/>
      <w:lvlText w:val="o"/>
      <w:lvlJc w:val="left"/>
      <w:pPr>
        <w:ind w:left="3600" w:hanging="360"/>
      </w:pPr>
      <w:rPr>
        <w:rFonts w:ascii="Courier New" w:hAnsi="Courier New" w:hint="default"/>
      </w:rPr>
    </w:lvl>
    <w:lvl w:ilvl="5" w:tplc="A7CA6BCC">
      <w:start w:val="1"/>
      <w:numFmt w:val="bullet"/>
      <w:lvlText w:val=""/>
      <w:lvlJc w:val="left"/>
      <w:pPr>
        <w:ind w:left="4320" w:hanging="360"/>
      </w:pPr>
      <w:rPr>
        <w:rFonts w:ascii="Wingdings" w:hAnsi="Wingdings" w:hint="default"/>
      </w:rPr>
    </w:lvl>
    <w:lvl w:ilvl="6" w:tplc="CD4C70BA">
      <w:start w:val="1"/>
      <w:numFmt w:val="bullet"/>
      <w:lvlText w:val=""/>
      <w:lvlJc w:val="left"/>
      <w:pPr>
        <w:ind w:left="5040" w:hanging="360"/>
      </w:pPr>
      <w:rPr>
        <w:rFonts w:ascii="Symbol" w:hAnsi="Symbol" w:hint="default"/>
      </w:rPr>
    </w:lvl>
    <w:lvl w:ilvl="7" w:tplc="30BE5E88">
      <w:start w:val="1"/>
      <w:numFmt w:val="bullet"/>
      <w:lvlText w:val="o"/>
      <w:lvlJc w:val="left"/>
      <w:pPr>
        <w:ind w:left="5760" w:hanging="360"/>
      </w:pPr>
      <w:rPr>
        <w:rFonts w:ascii="Courier New" w:hAnsi="Courier New" w:hint="default"/>
      </w:rPr>
    </w:lvl>
    <w:lvl w:ilvl="8" w:tplc="20E8A9A2">
      <w:start w:val="1"/>
      <w:numFmt w:val="bullet"/>
      <w:lvlText w:val=""/>
      <w:lvlJc w:val="left"/>
      <w:pPr>
        <w:ind w:left="6480" w:hanging="360"/>
      </w:pPr>
      <w:rPr>
        <w:rFonts w:ascii="Wingdings" w:hAnsi="Wingdings" w:hint="default"/>
      </w:rPr>
    </w:lvl>
  </w:abstractNum>
  <w:abstractNum w:abstractNumId="57" w15:restartNumberingAfterBreak="0">
    <w:nsid w:val="63D6AD6D"/>
    <w:multiLevelType w:val="hybridMultilevel"/>
    <w:tmpl w:val="FFFFFFFF"/>
    <w:lvl w:ilvl="0" w:tplc="576AFC2A">
      <w:start w:val="1"/>
      <w:numFmt w:val="bullet"/>
      <w:lvlText w:val=""/>
      <w:lvlJc w:val="left"/>
      <w:pPr>
        <w:ind w:left="720" w:hanging="360"/>
      </w:pPr>
      <w:rPr>
        <w:rFonts w:ascii="Symbol" w:hAnsi="Symbol" w:hint="default"/>
      </w:rPr>
    </w:lvl>
    <w:lvl w:ilvl="1" w:tplc="6832C90C">
      <w:start w:val="1"/>
      <w:numFmt w:val="bullet"/>
      <w:lvlText w:val="o"/>
      <w:lvlJc w:val="left"/>
      <w:pPr>
        <w:ind w:left="1440" w:hanging="360"/>
      </w:pPr>
      <w:rPr>
        <w:rFonts w:ascii="Courier New" w:hAnsi="Courier New" w:hint="default"/>
      </w:rPr>
    </w:lvl>
    <w:lvl w:ilvl="2" w:tplc="5CD855BC">
      <w:start w:val="1"/>
      <w:numFmt w:val="bullet"/>
      <w:lvlText w:val=""/>
      <w:lvlJc w:val="left"/>
      <w:pPr>
        <w:ind w:left="2160" w:hanging="360"/>
      </w:pPr>
      <w:rPr>
        <w:rFonts w:ascii="Wingdings" w:hAnsi="Wingdings" w:hint="default"/>
      </w:rPr>
    </w:lvl>
    <w:lvl w:ilvl="3" w:tplc="638EC658">
      <w:start w:val="1"/>
      <w:numFmt w:val="bullet"/>
      <w:lvlText w:val=""/>
      <w:lvlJc w:val="left"/>
      <w:pPr>
        <w:ind w:left="2880" w:hanging="360"/>
      </w:pPr>
      <w:rPr>
        <w:rFonts w:ascii="Symbol" w:hAnsi="Symbol" w:hint="default"/>
      </w:rPr>
    </w:lvl>
    <w:lvl w:ilvl="4" w:tplc="C3A053F6">
      <w:start w:val="1"/>
      <w:numFmt w:val="bullet"/>
      <w:lvlText w:val="o"/>
      <w:lvlJc w:val="left"/>
      <w:pPr>
        <w:ind w:left="3600" w:hanging="360"/>
      </w:pPr>
      <w:rPr>
        <w:rFonts w:ascii="Courier New" w:hAnsi="Courier New" w:hint="default"/>
      </w:rPr>
    </w:lvl>
    <w:lvl w:ilvl="5" w:tplc="8910A390">
      <w:start w:val="1"/>
      <w:numFmt w:val="bullet"/>
      <w:lvlText w:val=""/>
      <w:lvlJc w:val="left"/>
      <w:pPr>
        <w:ind w:left="4320" w:hanging="360"/>
      </w:pPr>
      <w:rPr>
        <w:rFonts w:ascii="Wingdings" w:hAnsi="Wingdings" w:hint="default"/>
      </w:rPr>
    </w:lvl>
    <w:lvl w:ilvl="6" w:tplc="4C42FFF6">
      <w:start w:val="1"/>
      <w:numFmt w:val="bullet"/>
      <w:lvlText w:val=""/>
      <w:lvlJc w:val="left"/>
      <w:pPr>
        <w:ind w:left="5040" w:hanging="360"/>
      </w:pPr>
      <w:rPr>
        <w:rFonts w:ascii="Symbol" w:hAnsi="Symbol" w:hint="default"/>
      </w:rPr>
    </w:lvl>
    <w:lvl w:ilvl="7" w:tplc="064E2DB0">
      <w:start w:val="1"/>
      <w:numFmt w:val="bullet"/>
      <w:lvlText w:val="o"/>
      <w:lvlJc w:val="left"/>
      <w:pPr>
        <w:ind w:left="5760" w:hanging="360"/>
      </w:pPr>
      <w:rPr>
        <w:rFonts w:ascii="Courier New" w:hAnsi="Courier New" w:hint="default"/>
      </w:rPr>
    </w:lvl>
    <w:lvl w:ilvl="8" w:tplc="39BC3EF4">
      <w:start w:val="1"/>
      <w:numFmt w:val="bullet"/>
      <w:lvlText w:val=""/>
      <w:lvlJc w:val="left"/>
      <w:pPr>
        <w:ind w:left="6480" w:hanging="360"/>
      </w:pPr>
      <w:rPr>
        <w:rFonts w:ascii="Wingdings" w:hAnsi="Wingdings" w:hint="default"/>
      </w:rPr>
    </w:lvl>
  </w:abstractNum>
  <w:abstractNum w:abstractNumId="58" w15:restartNumberingAfterBreak="0">
    <w:nsid w:val="67BCED21"/>
    <w:multiLevelType w:val="hybridMultilevel"/>
    <w:tmpl w:val="FFFFFFFF"/>
    <w:lvl w:ilvl="0" w:tplc="E4820600">
      <w:start w:val="1"/>
      <w:numFmt w:val="bullet"/>
      <w:lvlText w:val=""/>
      <w:lvlJc w:val="left"/>
      <w:pPr>
        <w:ind w:left="720" w:hanging="360"/>
      </w:pPr>
      <w:rPr>
        <w:rFonts w:ascii="Symbol" w:hAnsi="Symbol" w:hint="default"/>
      </w:rPr>
    </w:lvl>
    <w:lvl w:ilvl="1" w:tplc="8B4E9C2E">
      <w:start w:val="1"/>
      <w:numFmt w:val="bullet"/>
      <w:lvlText w:val="o"/>
      <w:lvlJc w:val="left"/>
      <w:pPr>
        <w:ind w:left="1440" w:hanging="360"/>
      </w:pPr>
      <w:rPr>
        <w:rFonts w:ascii="Courier New" w:hAnsi="Courier New" w:hint="default"/>
      </w:rPr>
    </w:lvl>
    <w:lvl w:ilvl="2" w:tplc="2D5EEFC6">
      <w:start w:val="1"/>
      <w:numFmt w:val="bullet"/>
      <w:lvlText w:val=""/>
      <w:lvlJc w:val="left"/>
      <w:pPr>
        <w:ind w:left="2160" w:hanging="360"/>
      </w:pPr>
      <w:rPr>
        <w:rFonts w:ascii="Wingdings" w:hAnsi="Wingdings" w:hint="default"/>
      </w:rPr>
    </w:lvl>
    <w:lvl w:ilvl="3" w:tplc="0EDA366E">
      <w:start w:val="1"/>
      <w:numFmt w:val="bullet"/>
      <w:lvlText w:val=""/>
      <w:lvlJc w:val="left"/>
      <w:pPr>
        <w:ind w:left="2880" w:hanging="360"/>
      </w:pPr>
      <w:rPr>
        <w:rFonts w:ascii="Symbol" w:hAnsi="Symbol" w:hint="default"/>
      </w:rPr>
    </w:lvl>
    <w:lvl w:ilvl="4" w:tplc="7A42B0C4">
      <w:start w:val="1"/>
      <w:numFmt w:val="bullet"/>
      <w:lvlText w:val="o"/>
      <w:lvlJc w:val="left"/>
      <w:pPr>
        <w:ind w:left="3600" w:hanging="360"/>
      </w:pPr>
      <w:rPr>
        <w:rFonts w:ascii="Courier New" w:hAnsi="Courier New" w:hint="default"/>
      </w:rPr>
    </w:lvl>
    <w:lvl w:ilvl="5" w:tplc="FF6C880E">
      <w:start w:val="1"/>
      <w:numFmt w:val="bullet"/>
      <w:lvlText w:val=""/>
      <w:lvlJc w:val="left"/>
      <w:pPr>
        <w:ind w:left="4320" w:hanging="360"/>
      </w:pPr>
      <w:rPr>
        <w:rFonts w:ascii="Wingdings" w:hAnsi="Wingdings" w:hint="default"/>
      </w:rPr>
    </w:lvl>
    <w:lvl w:ilvl="6" w:tplc="0A303D4A">
      <w:start w:val="1"/>
      <w:numFmt w:val="bullet"/>
      <w:lvlText w:val=""/>
      <w:lvlJc w:val="left"/>
      <w:pPr>
        <w:ind w:left="5040" w:hanging="360"/>
      </w:pPr>
      <w:rPr>
        <w:rFonts w:ascii="Symbol" w:hAnsi="Symbol" w:hint="default"/>
      </w:rPr>
    </w:lvl>
    <w:lvl w:ilvl="7" w:tplc="9A60F862">
      <w:start w:val="1"/>
      <w:numFmt w:val="bullet"/>
      <w:lvlText w:val="o"/>
      <w:lvlJc w:val="left"/>
      <w:pPr>
        <w:ind w:left="5760" w:hanging="360"/>
      </w:pPr>
      <w:rPr>
        <w:rFonts w:ascii="Courier New" w:hAnsi="Courier New" w:hint="default"/>
      </w:rPr>
    </w:lvl>
    <w:lvl w:ilvl="8" w:tplc="5AF27CB6">
      <w:start w:val="1"/>
      <w:numFmt w:val="bullet"/>
      <w:lvlText w:val=""/>
      <w:lvlJc w:val="left"/>
      <w:pPr>
        <w:ind w:left="6480" w:hanging="360"/>
      </w:pPr>
      <w:rPr>
        <w:rFonts w:ascii="Wingdings" w:hAnsi="Wingdings" w:hint="default"/>
      </w:rPr>
    </w:lvl>
  </w:abstractNum>
  <w:abstractNum w:abstractNumId="59" w15:restartNumberingAfterBreak="0">
    <w:nsid w:val="68808193"/>
    <w:multiLevelType w:val="hybridMultilevel"/>
    <w:tmpl w:val="FFFFFFFF"/>
    <w:lvl w:ilvl="0" w:tplc="D506E11E">
      <w:start w:val="1"/>
      <w:numFmt w:val="bullet"/>
      <w:lvlText w:val=""/>
      <w:lvlJc w:val="left"/>
      <w:pPr>
        <w:ind w:left="720" w:hanging="360"/>
      </w:pPr>
      <w:rPr>
        <w:rFonts w:ascii="Symbol" w:hAnsi="Symbol" w:hint="default"/>
      </w:rPr>
    </w:lvl>
    <w:lvl w:ilvl="1" w:tplc="B8A8B072">
      <w:start w:val="1"/>
      <w:numFmt w:val="bullet"/>
      <w:lvlText w:val="o"/>
      <w:lvlJc w:val="left"/>
      <w:pPr>
        <w:ind w:left="1440" w:hanging="360"/>
      </w:pPr>
      <w:rPr>
        <w:rFonts w:ascii="Courier New" w:hAnsi="Courier New" w:hint="default"/>
      </w:rPr>
    </w:lvl>
    <w:lvl w:ilvl="2" w:tplc="710A2B4E">
      <w:start w:val="1"/>
      <w:numFmt w:val="bullet"/>
      <w:lvlText w:val=""/>
      <w:lvlJc w:val="left"/>
      <w:pPr>
        <w:ind w:left="2160" w:hanging="360"/>
      </w:pPr>
      <w:rPr>
        <w:rFonts w:ascii="Wingdings" w:hAnsi="Wingdings" w:hint="default"/>
      </w:rPr>
    </w:lvl>
    <w:lvl w:ilvl="3" w:tplc="B2D076AA">
      <w:start w:val="1"/>
      <w:numFmt w:val="bullet"/>
      <w:lvlText w:val=""/>
      <w:lvlJc w:val="left"/>
      <w:pPr>
        <w:ind w:left="2880" w:hanging="360"/>
      </w:pPr>
      <w:rPr>
        <w:rFonts w:ascii="Symbol" w:hAnsi="Symbol" w:hint="default"/>
      </w:rPr>
    </w:lvl>
    <w:lvl w:ilvl="4" w:tplc="B4362630">
      <w:start w:val="1"/>
      <w:numFmt w:val="bullet"/>
      <w:lvlText w:val="o"/>
      <w:lvlJc w:val="left"/>
      <w:pPr>
        <w:ind w:left="3600" w:hanging="360"/>
      </w:pPr>
      <w:rPr>
        <w:rFonts w:ascii="Courier New" w:hAnsi="Courier New" w:hint="default"/>
      </w:rPr>
    </w:lvl>
    <w:lvl w:ilvl="5" w:tplc="6BC274AC">
      <w:start w:val="1"/>
      <w:numFmt w:val="bullet"/>
      <w:lvlText w:val=""/>
      <w:lvlJc w:val="left"/>
      <w:pPr>
        <w:ind w:left="4320" w:hanging="360"/>
      </w:pPr>
      <w:rPr>
        <w:rFonts w:ascii="Wingdings" w:hAnsi="Wingdings" w:hint="default"/>
      </w:rPr>
    </w:lvl>
    <w:lvl w:ilvl="6" w:tplc="617E7D9A">
      <w:start w:val="1"/>
      <w:numFmt w:val="bullet"/>
      <w:lvlText w:val=""/>
      <w:lvlJc w:val="left"/>
      <w:pPr>
        <w:ind w:left="5040" w:hanging="360"/>
      </w:pPr>
      <w:rPr>
        <w:rFonts w:ascii="Symbol" w:hAnsi="Symbol" w:hint="default"/>
      </w:rPr>
    </w:lvl>
    <w:lvl w:ilvl="7" w:tplc="132488E6">
      <w:start w:val="1"/>
      <w:numFmt w:val="bullet"/>
      <w:lvlText w:val="o"/>
      <w:lvlJc w:val="left"/>
      <w:pPr>
        <w:ind w:left="5760" w:hanging="360"/>
      </w:pPr>
      <w:rPr>
        <w:rFonts w:ascii="Courier New" w:hAnsi="Courier New" w:hint="default"/>
      </w:rPr>
    </w:lvl>
    <w:lvl w:ilvl="8" w:tplc="433E3616">
      <w:start w:val="1"/>
      <w:numFmt w:val="bullet"/>
      <w:lvlText w:val=""/>
      <w:lvlJc w:val="left"/>
      <w:pPr>
        <w:ind w:left="6480" w:hanging="360"/>
      </w:pPr>
      <w:rPr>
        <w:rFonts w:ascii="Wingdings" w:hAnsi="Wingdings" w:hint="default"/>
      </w:rPr>
    </w:lvl>
  </w:abstractNum>
  <w:abstractNum w:abstractNumId="60" w15:restartNumberingAfterBreak="0">
    <w:nsid w:val="69A3F3B8"/>
    <w:multiLevelType w:val="hybridMultilevel"/>
    <w:tmpl w:val="FFFFFFFF"/>
    <w:lvl w:ilvl="0" w:tplc="FFFFFFFF">
      <w:start w:val="1"/>
      <w:numFmt w:val="bullet"/>
      <w:lvlText w:val="o"/>
      <w:lvlJc w:val="left"/>
      <w:pPr>
        <w:ind w:left="1440" w:hanging="360"/>
      </w:pPr>
      <w:rPr>
        <w:rFonts w:ascii="Courier New" w:hAnsi="Courier New" w:hint="default"/>
      </w:rPr>
    </w:lvl>
    <w:lvl w:ilvl="1" w:tplc="A3EC1FDA">
      <w:start w:val="1"/>
      <w:numFmt w:val="bullet"/>
      <w:lvlText w:val="o"/>
      <w:lvlJc w:val="left"/>
      <w:pPr>
        <w:ind w:left="2160" w:hanging="360"/>
      </w:pPr>
      <w:rPr>
        <w:rFonts w:ascii="Courier New" w:hAnsi="Courier New" w:hint="default"/>
      </w:rPr>
    </w:lvl>
    <w:lvl w:ilvl="2" w:tplc="2FEAAC3A">
      <w:start w:val="1"/>
      <w:numFmt w:val="bullet"/>
      <w:lvlText w:val=""/>
      <w:lvlJc w:val="left"/>
      <w:pPr>
        <w:ind w:left="2880" w:hanging="360"/>
      </w:pPr>
      <w:rPr>
        <w:rFonts w:ascii="Wingdings" w:hAnsi="Wingdings" w:hint="default"/>
      </w:rPr>
    </w:lvl>
    <w:lvl w:ilvl="3" w:tplc="A344E94E">
      <w:start w:val="1"/>
      <w:numFmt w:val="bullet"/>
      <w:lvlText w:val=""/>
      <w:lvlJc w:val="left"/>
      <w:pPr>
        <w:ind w:left="3600" w:hanging="360"/>
      </w:pPr>
      <w:rPr>
        <w:rFonts w:ascii="Symbol" w:hAnsi="Symbol" w:hint="default"/>
      </w:rPr>
    </w:lvl>
    <w:lvl w:ilvl="4" w:tplc="E952703C">
      <w:start w:val="1"/>
      <w:numFmt w:val="bullet"/>
      <w:lvlText w:val="o"/>
      <w:lvlJc w:val="left"/>
      <w:pPr>
        <w:ind w:left="4320" w:hanging="360"/>
      </w:pPr>
      <w:rPr>
        <w:rFonts w:ascii="Courier New" w:hAnsi="Courier New" w:hint="default"/>
      </w:rPr>
    </w:lvl>
    <w:lvl w:ilvl="5" w:tplc="1E088CE2">
      <w:start w:val="1"/>
      <w:numFmt w:val="bullet"/>
      <w:lvlText w:val=""/>
      <w:lvlJc w:val="left"/>
      <w:pPr>
        <w:ind w:left="5040" w:hanging="360"/>
      </w:pPr>
      <w:rPr>
        <w:rFonts w:ascii="Wingdings" w:hAnsi="Wingdings" w:hint="default"/>
      </w:rPr>
    </w:lvl>
    <w:lvl w:ilvl="6" w:tplc="1D7214BE">
      <w:start w:val="1"/>
      <w:numFmt w:val="bullet"/>
      <w:lvlText w:val=""/>
      <w:lvlJc w:val="left"/>
      <w:pPr>
        <w:ind w:left="5760" w:hanging="360"/>
      </w:pPr>
      <w:rPr>
        <w:rFonts w:ascii="Symbol" w:hAnsi="Symbol" w:hint="default"/>
      </w:rPr>
    </w:lvl>
    <w:lvl w:ilvl="7" w:tplc="00DEB5E8">
      <w:start w:val="1"/>
      <w:numFmt w:val="bullet"/>
      <w:lvlText w:val="o"/>
      <w:lvlJc w:val="left"/>
      <w:pPr>
        <w:ind w:left="6480" w:hanging="360"/>
      </w:pPr>
      <w:rPr>
        <w:rFonts w:ascii="Courier New" w:hAnsi="Courier New" w:hint="default"/>
      </w:rPr>
    </w:lvl>
    <w:lvl w:ilvl="8" w:tplc="1BC25780">
      <w:start w:val="1"/>
      <w:numFmt w:val="bullet"/>
      <w:lvlText w:val=""/>
      <w:lvlJc w:val="left"/>
      <w:pPr>
        <w:ind w:left="7200" w:hanging="360"/>
      </w:pPr>
      <w:rPr>
        <w:rFonts w:ascii="Wingdings" w:hAnsi="Wingdings" w:hint="default"/>
      </w:rPr>
    </w:lvl>
  </w:abstractNum>
  <w:abstractNum w:abstractNumId="61" w15:restartNumberingAfterBreak="0">
    <w:nsid w:val="69E2A081"/>
    <w:multiLevelType w:val="hybridMultilevel"/>
    <w:tmpl w:val="FFFFFFFF"/>
    <w:lvl w:ilvl="0" w:tplc="283E1F3A">
      <w:start w:val="1"/>
      <w:numFmt w:val="bullet"/>
      <w:lvlText w:val=""/>
      <w:lvlJc w:val="left"/>
      <w:pPr>
        <w:ind w:left="720" w:hanging="360"/>
      </w:pPr>
      <w:rPr>
        <w:rFonts w:ascii="Symbol" w:hAnsi="Symbol" w:hint="default"/>
      </w:rPr>
    </w:lvl>
    <w:lvl w:ilvl="1" w:tplc="75F492D0">
      <w:start w:val="1"/>
      <w:numFmt w:val="bullet"/>
      <w:lvlText w:val="o"/>
      <w:lvlJc w:val="left"/>
      <w:pPr>
        <w:ind w:left="1440" w:hanging="360"/>
      </w:pPr>
      <w:rPr>
        <w:rFonts w:ascii="Courier New" w:hAnsi="Courier New" w:hint="default"/>
      </w:rPr>
    </w:lvl>
    <w:lvl w:ilvl="2" w:tplc="CD0CEB50">
      <w:start w:val="1"/>
      <w:numFmt w:val="bullet"/>
      <w:lvlText w:val=""/>
      <w:lvlJc w:val="left"/>
      <w:pPr>
        <w:ind w:left="2160" w:hanging="360"/>
      </w:pPr>
      <w:rPr>
        <w:rFonts w:ascii="Wingdings" w:hAnsi="Wingdings" w:hint="default"/>
      </w:rPr>
    </w:lvl>
    <w:lvl w:ilvl="3" w:tplc="1D686A68">
      <w:start w:val="1"/>
      <w:numFmt w:val="bullet"/>
      <w:lvlText w:val=""/>
      <w:lvlJc w:val="left"/>
      <w:pPr>
        <w:ind w:left="2880" w:hanging="360"/>
      </w:pPr>
      <w:rPr>
        <w:rFonts w:ascii="Symbol" w:hAnsi="Symbol" w:hint="default"/>
      </w:rPr>
    </w:lvl>
    <w:lvl w:ilvl="4" w:tplc="84B0C48E">
      <w:start w:val="1"/>
      <w:numFmt w:val="bullet"/>
      <w:lvlText w:val="o"/>
      <w:lvlJc w:val="left"/>
      <w:pPr>
        <w:ind w:left="3600" w:hanging="360"/>
      </w:pPr>
      <w:rPr>
        <w:rFonts w:ascii="Courier New" w:hAnsi="Courier New" w:hint="default"/>
      </w:rPr>
    </w:lvl>
    <w:lvl w:ilvl="5" w:tplc="29B2EAEA">
      <w:start w:val="1"/>
      <w:numFmt w:val="bullet"/>
      <w:lvlText w:val=""/>
      <w:lvlJc w:val="left"/>
      <w:pPr>
        <w:ind w:left="4320" w:hanging="360"/>
      </w:pPr>
      <w:rPr>
        <w:rFonts w:ascii="Wingdings" w:hAnsi="Wingdings" w:hint="default"/>
      </w:rPr>
    </w:lvl>
    <w:lvl w:ilvl="6" w:tplc="CA386C1A">
      <w:start w:val="1"/>
      <w:numFmt w:val="bullet"/>
      <w:lvlText w:val=""/>
      <w:lvlJc w:val="left"/>
      <w:pPr>
        <w:ind w:left="5040" w:hanging="360"/>
      </w:pPr>
      <w:rPr>
        <w:rFonts w:ascii="Symbol" w:hAnsi="Symbol" w:hint="default"/>
      </w:rPr>
    </w:lvl>
    <w:lvl w:ilvl="7" w:tplc="9EBC4218">
      <w:start w:val="1"/>
      <w:numFmt w:val="bullet"/>
      <w:lvlText w:val="o"/>
      <w:lvlJc w:val="left"/>
      <w:pPr>
        <w:ind w:left="5760" w:hanging="360"/>
      </w:pPr>
      <w:rPr>
        <w:rFonts w:ascii="Courier New" w:hAnsi="Courier New" w:hint="default"/>
      </w:rPr>
    </w:lvl>
    <w:lvl w:ilvl="8" w:tplc="00E49C30">
      <w:start w:val="1"/>
      <w:numFmt w:val="bullet"/>
      <w:lvlText w:val=""/>
      <w:lvlJc w:val="left"/>
      <w:pPr>
        <w:ind w:left="6480" w:hanging="360"/>
      </w:pPr>
      <w:rPr>
        <w:rFonts w:ascii="Wingdings" w:hAnsi="Wingdings" w:hint="default"/>
      </w:rPr>
    </w:lvl>
  </w:abstractNum>
  <w:abstractNum w:abstractNumId="62" w15:restartNumberingAfterBreak="0">
    <w:nsid w:val="6CE2D09F"/>
    <w:multiLevelType w:val="hybridMultilevel"/>
    <w:tmpl w:val="FFFFFFFF"/>
    <w:lvl w:ilvl="0" w:tplc="578E749C">
      <w:start w:val="1"/>
      <w:numFmt w:val="bullet"/>
      <w:lvlText w:val=""/>
      <w:lvlJc w:val="left"/>
      <w:pPr>
        <w:ind w:left="720" w:hanging="360"/>
      </w:pPr>
      <w:rPr>
        <w:rFonts w:ascii="Symbol" w:hAnsi="Symbol" w:hint="default"/>
      </w:rPr>
    </w:lvl>
    <w:lvl w:ilvl="1" w:tplc="F230AC16">
      <w:start w:val="1"/>
      <w:numFmt w:val="bullet"/>
      <w:lvlText w:val="o"/>
      <w:lvlJc w:val="left"/>
      <w:pPr>
        <w:ind w:left="1440" w:hanging="360"/>
      </w:pPr>
      <w:rPr>
        <w:rFonts w:ascii="Courier New" w:hAnsi="Courier New" w:hint="default"/>
      </w:rPr>
    </w:lvl>
    <w:lvl w:ilvl="2" w:tplc="51CC8746">
      <w:start w:val="1"/>
      <w:numFmt w:val="bullet"/>
      <w:lvlText w:val=""/>
      <w:lvlJc w:val="left"/>
      <w:pPr>
        <w:ind w:left="2160" w:hanging="360"/>
      </w:pPr>
      <w:rPr>
        <w:rFonts w:ascii="Wingdings" w:hAnsi="Wingdings" w:hint="default"/>
      </w:rPr>
    </w:lvl>
    <w:lvl w:ilvl="3" w:tplc="07A466F8">
      <w:start w:val="1"/>
      <w:numFmt w:val="bullet"/>
      <w:lvlText w:val=""/>
      <w:lvlJc w:val="left"/>
      <w:pPr>
        <w:ind w:left="2880" w:hanging="360"/>
      </w:pPr>
      <w:rPr>
        <w:rFonts w:ascii="Symbol" w:hAnsi="Symbol" w:hint="default"/>
      </w:rPr>
    </w:lvl>
    <w:lvl w:ilvl="4" w:tplc="9B3E1628">
      <w:start w:val="1"/>
      <w:numFmt w:val="bullet"/>
      <w:lvlText w:val="o"/>
      <w:lvlJc w:val="left"/>
      <w:pPr>
        <w:ind w:left="3600" w:hanging="360"/>
      </w:pPr>
      <w:rPr>
        <w:rFonts w:ascii="Courier New" w:hAnsi="Courier New" w:hint="default"/>
      </w:rPr>
    </w:lvl>
    <w:lvl w:ilvl="5" w:tplc="7A860330">
      <w:start w:val="1"/>
      <w:numFmt w:val="bullet"/>
      <w:lvlText w:val=""/>
      <w:lvlJc w:val="left"/>
      <w:pPr>
        <w:ind w:left="4320" w:hanging="360"/>
      </w:pPr>
      <w:rPr>
        <w:rFonts w:ascii="Wingdings" w:hAnsi="Wingdings" w:hint="default"/>
      </w:rPr>
    </w:lvl>
    <w:lvl w:ilvl="6" w:tplc="A114F4AA">
      <w:start w:val="1"/>
      <w:numFmt w:val="bullet"/>
      <w:lvlText w:val=""/>
      <w:lvlJc w:val="left"/>
      <w:pPr>
        <w:ind w:left="5040" w:hanging="360"/>
      </w:pPr>
      <w:rPr>
        <w:rFonts w:ascii="Symbol" w:hAnsi="Symbol" w:hint="default"/>
      </w:rPr>
    </w:lvl>
    <w:lvl w:ilvl="7" w:tplc="A04634C2">
      <w:start w:val="1"/>
      <w:numFmt w:val="bullet"/>
      <w:lvlText w:val="o"/>
      <w:lvlJc w:val="left"/>
      <w:pPr>
        <w:ind w:left="5760" w:hanging="360"/>
      </w:pPr>
      <w:rPr>
        <w:rFonts w:ascii="Courier New" w:hAnsi="Courier New" w:hint="default"/>
      </w:rPr>
    </w:lvl>
    <w:lvl w:ilvl="8" w:tplc="59EC156A">
      <w:start w:val="1"/>
      <w:numFmt w:val="bullet"/>
      <w:lvlText w:val=""/>
      <w:lvlJc w:val="left"/>
      <w:pPr>
        <w:ind w:left="6480" w:hanging="360"/>
      </w:pPr>
      <w:rPr>
        <w:rFonts w:ascii="Wingdings" w:hAnsi="Wingdings" w:hint="default"/>
      </w:rPr>
    </w:lvl>
  </w:abstractNum>
  <w:abstractNum w:abstractNumId="63" w15:restartNumberingAfterBreak="0">
    <w:nsid w:val="71E3862C"/>
    <w:multiLevelType w:val="hybridMultilevel"/>
    <w:tmpl w:val="99F83018"/>
    <w:lvl w:ilvl="0" w:tplc="5AB8C452">
      <w:start w:val="1"/>
      <w:numFmt w:val="bullet"/>
      <w:lvlText w:val=""/>
      <w:lvlJc w:val="left"/>
      <w:pPr>
        <w:ind w:left="720" w:hanging="360"/>
      </w:pPr>
      <w:rPr>
        <w:rFonts w:ascii="Symbol" w:hAnsi="Symbol" w:hint="default"/>
      </w:rPr>
    </w:lvl>
    <w:lvl w:ilvl="1" w:tplc="183ADD22">
      <w:start w:val="1"/>
      <w:numFmt w:val="bullet"/>
      <w:lvlText w:val="o"/>
      <w:lvlJc w:val="left"/>
      <w:pPr>
        <w:ind w:left="1440" w:hanging="360"/>
      </w:pPr>
      <w:rPr>
        <w:rFonts w:ascii="Courier New" w:hAnsi="Courier New" w:hint="default"/>
      </w:rPr>
    </w:lvl>
    <w:lvl w:ilvl="2" w:tplc="DB6E8B12">
      <w:start w:val="1"/>
      <w:numFmt w:val="bullet"/>
      <w:lvlText w:val=""/>
      <w:lvlJc w:val="left"/>
      <w:pPr>
        <w:ind w:left="2160" w:hanging="360"/>
      </w:pPr>
      <w:rPr>
        <w:rFonts w:ascii="Wingdings" w:hAnsi="Wingdings" w:hint="default"/>
      </w:rPr>
    </w:lvl>
    <w:lvl w:ilvl="3" w:tplc="D5EEA3A2">
      <w:start w:val="1"/>
      <w:numFmt w:val="bullet"/>
      <w:lvlText w:val=""/>
      <w:lvlJc w:val="left"/>
      <w:pPr>
        <w:ind w:left="2880" w:hanging="360"/>
      </w:pPr>
      <w:rPr>
        <w:rFonts w:ascii="Symbol" w:hAnsi="Symbol" w:hint="default"/>
      </w:rPr>
    </w:lvl>
    <w:lvl w:ilvl="4" w:tplc="2964250A">
      <w:start w:val="1"/>
      <w:numFmt w:val="bullet"/>
      <w:lvlText w:val="o"/>
      <w:lvlJc w:val="left"/>
      <w:pPr>
        <w:ind w:left="3600" w:hanging="360"/>
      </w:pPr>
      <w:rPr>
        <w:rFonts w:ascii="Courier New" w:hAnsi="Courier New" w:hint="default"/>
      </w:rPr>
    </w:lvl>
    <w:lvl w:ilvl="5" w:tplc="5838DA9C">
      <w:start w:val="1"/>
      <w:numFmt w:val="bullet"/>
      <w:lvlText w:val=""/>
      <w:lvlJc w:val="left"/>
      <w:pPr>
        <w:ind w:left="4320" w:hanging="360"/>
      </w:pPr>
      <w:rPr>
        <w:rFonts w:ascii="Wingdings" w:hAnsi="Wingdings" w:hint="default"/>
      </w:rPr>
    </w:lvl>
    <w:lvl w:ilvl="6" w:tplc="51B853BE">
      <w:start w:val="1"/>
      <w:numFmt w:val="bullet"/>
      <w:lvlText w:val=""/>
      <w:lvlJc w:val="left"/>
      <w:pPr>
        <w:ind w:left="5040" w:hanging="360"/>
      </w:pPr>
      <w:rPr>
        <w:rFonts w:ascii="Symbol" w:hAnsi="Symbol" w:hint="default"/>
      </w:rPr>
    </w:lvl>
    <w:lvl w:ilvl="7" w:tplc="209C5C72">
      <w:start w:val="1"/>
      <w:numFmt w:val="bullet"/>
      <w:lvlText w:val="o"/>
      <w:lvlJc w:val="left"/>
      <w:pPr>
        <w:ind w:left="5760" w:hanging="360"/>
      </w:pPr>
      <w:rPr>
        <w:rFonts w:ascii="Courier New" w:hAnsi="Courier New" w:hint="default"/>
      </w:rPr>
    </w:lvl>
    <w:lvl w:ilvl="8" w:tplc="177C6F60">
      <w:start w:val="1"/>
      <w:numFmt w:val="bullet"/>
      <w:lvlText w:val=""/>
      <w:lvlJc w:val="left"/>
      <w:pPr>
        <w:ind w:left="6480" w:hanging="360"/>
      </w:pPr>
      <w:rPr>
        <w:rFonts w:ascii="Wingdings" w:hAnsi="Wingdings" w:hint="default"/>
      </w:rPr>
    </w:lvl>
  </w:abstractNum>
  <w:abstractNum w:abstractNumId="64" w15:restartNumberingAfterBreak="0">
    <w:nsid w:val="7424F85A"/>
    <w:multiLevelType w:val="hybridMultilevel"/>
    <w:tmpl w:val="FFFFFFFF"/>
    <w:lvl w:ilvl="0" w:tplc="BA8E6E0A">
      <w:start w:val="1"/>
      <w:numFmt w:val="bullet"/>
      <w:lvlText w:val=""/>
      <w:lvlJc w:val="left"/>
      <w:pPr>
        <w:ind w:left="720" w:hanging="360"/>
      </w:pPr>
      <w:rPr>
        <w:rFonts w:ascii="Symbol" w:hAnsi="Symbol" w:hint="default"/>
      </w:rPr>
    </w:lvl>
    <w:lvl w:ilvl="1" w:tplc="D26C241A">
      <w:start w:val="1"/>
      <w:numFmt w:val="bullet"/>
      <w:lvlText w:val="o"/>
      <w:lvlJc w:val="left"/>
      <w:pPr>
        <w:ind w:left="1440" w:hanging="360"/>
      </w:pPr>
      <w:rPr>
        <w:rFonts w:ascii="Courier New" w:hAnsi="Courier New" w:hint="default"/>
      </w:rPr>
    </w:lvl>
    <w:lvl w:ilvl="2" w:tplc="5E22D192">
      <w:start w:val="1"/>
      <w:numFmt w:val="bullet"/>
      <w:lvlText w:val=""/>
      <w:lvlJc w:val="left"/>
      <w:pPr>
        <w:ind w:left="2160" w:hanging="360"/>
      </w:pPr>
      <w:rPr>
        <w:rFonts w:ascii="Wingdings" w:hAnsi="Wingdings" w:hint="default"/>
      </w:rPr>
    </w:lvl>
    <w:lvl w:ilvl="3" w:tplc="49CC9C6E">
      <w:start w:val="1"/>
      <w:numFmt w:val="bullet"/>
      <w:lvlText w:val=""/>
      <w:lvlJc w:val="left"/>
      <w:pPr>
        <w:ind w:left="2880" w:hanging="360"/>
      </w:pPr>
      <w:rPr>
        <w:rFonts w:ascii="Symbol" w:hAnsi="Symbol" w:hint="default"/>
      </w:rPr>
    </w:lvl>
    <w:lvl w:ilvl="4" w:tplc="B2F26FA4">
      <w:start w:val="1"/>
      <w:numFmt w:val="bullet"/>
      <w:lvlText w:val="o"/>
      <w:lvlJc w:val="left"/>
      <w:pPr>
        <w:ind w:left="3600" w:hanging="360"/>
      </w:pPr>
      <w:rPr>
        <w:rFonts w:ascii="Courier New" w:hAnsi="Courier New" w:hint="default"/>
      </w:rPr>
    </w:lvl>
    <w:lvl w:ilvl="5" w:tplc="6748B236">
      <w:start w:val="1"/>
      <w:numFmt w:val="bullet"/>
      <w:lvlText w:val=""/>
      <w:lvlJc w:val="left"/>
      <w:pPr>
        <w:ind w:left="4320" w:hanging="360"/>
      </w:pPr>
      <w:rPr>
        <w:rFonts w:ascii="Wingdings" w:hAnsi="Wingdings" w:hint="default"/>
      </w:rPr>
    </w:lvl>
    <w:lvl w:ilvl="6" w:tplc="56A6703E">
      <w:start w:val="1"/>
      <w:numFmt w:val="bullet"/>
      <w:lvlText w:val=""/>
      <w:lvlJc w:val="left"/>
      <w:pPr>
        <w:ind w:left="5040" w:hanging="360"/>
      </w:pPr>
      <w:rPr>
        <w:rFonts w:ascii="Symbol" w:hAnsi="Symbol" w:hint="default"/>
      </w:rPr>
    </w:lvl>
    <w:lvl w:ilvl="7" w:tplc="77022BC6">
      <w:start w:val="1"/>
      <w:numFmt w:val="bullet"/>
      <w:lvlText w:val="o"/>
      <w:lvlJc w:val="left"/>
      <w:pPr>
        <w:ind w:left="5760" w:hanging="360"/>
      </w:pPr>
      <w:rPr>
        <w:rFonts w:ascii="Courier New" w:hAnsi="Courier New" w:hint="default"/>
      </w:rPr>
    </w:lvl>
    <w:lvl w:ilvl="8" w:tplc="C5E68BDE">
      <w:start w:val="1"/>
      <w:numFmt w:val="bullet"/>
      <w:lvlText w:val=""/>
      <w:lvlJc w:val="left"/>
      <w:pPr>
        <w:ind w:left="6480" w:hanging="360"/>
      </w:pPr>
      <w:rPr>
        <w:rFonts w:ascii="Wingdings" w:hAnsi="Wingdings" w:hint="default"/>
      </w:rPr>
    </w:lvl>
  </w:abstractNum>
  <w:abstractNum w:abstractNumId="65" w15:restartNumberingAfterBreak="0">
    <w:nsid w:val="7531E224"/>
    <w:multiLevelType w:val="hybridMultilevel"/>
    <w:tmpl w:val="FFFFFFFF"/>
    <w:lvl w:ilvl="0" w:tplc="FFFFFFFF">
      <w:start w:val="1"/>
      <w:numFmt w:val="bullet"/>
      <w:lvlText w:val="o"/>
      <w:lvlJc w:val="left"/>
      <w:pPr>
        <w:ind w:left="1440" w:hanging="360"/>
      </w:pPr>
      <w:rPr>
        <w:rFonts w:ascii="Courier New" w:hAnsi="Courier New" w:hint="default"/>
      </w:rPr>
    </w:lvl>
    <w:lvl w:ilvl="1" w:tplc="148818C8">
      <w:start w:val="1"/>
      <w:numFmt w:val="bullet"/>
      <w:lvlText w:val="o"/>
      <w:lvlJc w:val="left"/>
      <w:pPr>
        <w:ind w:left="2160" w:hanging="360"/>
      </w:pPr>
      <w:rPr>
        <w:rFonts w:ascii="Courier New" w:hAnsi="Courier New" w:hint="default"/>
      </w:rPr>
    </w:lvl>
    <w:lvl w:ilvl="2" w:tplc="2DDA897C">
      <w:start w:val="1"/>
      <w:numFmt w:val="bullet"/>
      <w:lvlText w:val=""/>
      <w:lvlJc w:val="left"/>
      <w:pPr>
        <w:ind w:left="2880" w:hanging="360"/>
      </w:pPr>
      <w:rPr>
        <w:rFonts w:ascii="Wingdings" w:hAnsi="Wingdings" w:hint="default"/>
      </w:rPr>
    </w:lvl>
    <w:lvl w:ilvl="3" w:tplc="D51E6C22">
      <w:start w:val="1"/>
      <w:numFmt w:val="bullet"/>
      <w:lvlText w:val=""/>
      <w:lvlJc w:val="left"/>
      <w:pPr>
        <w:ind w:left="3600" w:hanging="360"/>
      </w:pPr>
      <w:rPr>
        <w:rFonts w:ascii="Symbol" w:hAnsi="Symbol" w:hint="default"/>
      </w:rPr>
    </w:lvl>
    <w:lvl w:ilvl="4" w:tplc="D45EB7F2">
      <w:start w:val="1"/>
      <w:numFmt w:val="bullet"/>
      <w:lvlText w:val="o"/>
      <w:lvlJc w:val="left"/>
      <w:pPr>
        <w:ind w:left="4320" w:hanging="360"/>
      </w:pPr>
      <w:rPr>
        <w:rFonts w:ascii="Courier New" w:hAnsi="Courier New" w:hint="default"/>
      </w:rPr>
    </w:lvl>
    <w:lvl w:ilvl="5" w:tplc="2F96E300">
      <w:start w:val="1"/>
      <w:numFmt w:val="bullet"/>
      <w:lvlText w:val=""/>
      <w:lvlJc w:val="left"/>
      <w:pPr>
        <w:ind w:left="5040" w:hanging="360"/>
      </w:pPr>
      <w:rPr>
        <w:rFonts w:ascii="Wingdings" w:hAnsi="Wingdings" w:hint="default"/>
      </w:rPr>
    </w:lvl>
    <w:lvl w:ilvl="6" w:tplc="F962C5C4">
      <w:start w:val="1"/>
      <w:numFmt w:val="bullet"/>
      <w:lvlText w:val=""/>
      <w:lvlJc w:val="left"/>
      <w:pPr>
        <w:ind w:left="5760" w:hanging="360"/>
      </w:pPr>
      <w:rPr>
        <w:rFonts w:ascii="Symbol" w:hAnsi="Symbol" w:hint="default"/>
      </w:rPr>
    </w:lvl>
    <w:lvl w:ilvl="7" w:tplc="8342FC6E">
      <w:start w:val="1"/>
      <w:numFmt w:val="bullet"/>
      <w:lvlText w:val="o"/>
      <w:lvlJc w:val="left"/>
      <w:pPr>
        <w:ind w:left="6480" w:hanging="360"/>
      </w:pPr>
      <w:rPr>
        <w:rFonts w:ascii="Courier New" w:hAnsi="Courier New" w:hint="default"/>
      </w:rPr>
    </w:lvl>
    <w:lvl w:ilvl="8" w:tplc="8CBA510E">
      <w:start w:val="1"/>
      <w:numFmt w:val="bullet"/>
      <w:lvlText w:val=""/>
      <w:lvlJc w:val="left"/>
      <w:pPr>
        <w:ind w:left="7200" w:hanging="360"/>
      </w:pPr>
      <w:rPr>
        <w:rFonts w:ascii="Wingdings" w:hAnsi="Wingdings" w:hint="default"/>
      </w:rPr>
    </w:lvl>
  </w:abstractNum>
  <w:abstractNum w:abstractNumId="66" w15:restartNumberingAfterBreak="0">
    <w:nsid w:val="77ACBE73"/>
    <w:multiLevelType w:val="hybridMultilevel"/>
    <w:tmpl w:val="FFFFFFFF"/>
    <w:lvl w:ilvl="0" w:tplc="A476ED1E">
      <w:start w:val="1"/>
      <w:numFmt w:val="bullet"/>
      <w:lvlText w:val=""/>
      <w:lvlJc w:val="left"/>
      <w:pPr>
        <w:ind w:left="720" w:hanging="360"/>
      </w:pPr>
      <w:rPr>
        <w:rFonts w:ascii="Symbol" w:hAnsi="Symbol" w:hint="default"/>
      </w:rPr>
    </w:lvl>
    <w:lvl w:ilvl="1" w:tplc="417A4324">
      <w:start w:val="1"/>
      <w:numFmt w:val="bullet"/>
      <w:lvlText w:val="o"/>
      <w:lvlJc w:val="left"/>
      <w:pPr>
        <w:ind w:left="1440" w:hanging="360"/>
      </w:pPr>
      <w:rPr>
        <w:rFonts w:ascii="Courier New" w:hAnsi="Courier New" w:hint="default"/>
      </w:rPr>
    </w:lvl>
    <w:lvl w:ilvl="2" w:tplc="2E3C2766">
      <w:start w:val="1"/>
      <w:numFmt w:val="bullet"/>
      <w:lvlText w:val=""/>
      <w:lvlJc w:val="left"/>
      <w:pPr>
        <w:ind w:left="2160" w:hanging="360"/>
      </w:pPr>
      <w:rPr>
        <w:rFonts w:ascii="Wingdings" w:hAnsi="Wingdings" w:hint="default"/>
      </w:rPr>
    </w:lvl>
    <w:lvl w:ilvl="3" w:tplc="DA5A6A8C">
      <w:start w:val="1"/>
      <w:numFmt w:val="bullet"/>
      <w:lvlText w:val=""/>
      <w:lvlJc w:val="left"/>
      <w:pPr>
        <w:ind w:left="2880" w:hanging="360"/>
      </w:pPr>
      <w:rPr>
        <w:rFonts w:ascii="Symbol" w:hAnsi="Symbol" w:hint="default"/>
      </w:rPr>
    </w:lvl>
    <w:lvl w:ilvl="4" w:tplc="F16665D0">
      <w:start w:val="1"/>
      <w:numFmt w:val="bullet"/>
      <w:lvlText w:val="o"/>
      <w:lvlJc w:val="left"/>
      <w:pPr>
        <w:ind w:left="3600" w:hanging="360"/>
      </w:pPr>
      <w:rPr>
        <w:rFonts w:ascii="Courier New" w:hAnsi="Courier New" w:hint="default"/>
      </w:rPr>
    </w:lvl>
    <w:lvl w:ilvl="5" w:tplc="5AE2F394">
      <w:start w:val="1"/>
      <w:numFmt w:val="bullet"/>
      <w:lvlText w:val=""/>
      <w:lvlJc w:val="left"/>
      <w:pPr>
        <w:ind w:left="4320" w:hanging="360"/>
      </w:pPr>
      <w:rPr>
        <w:rFonts w:ascii="Wingdings" w:hAnsi="Wingdings" w:hint="default"/>
      </w:rPr>
    </w:lvl>
    <w:lvl w:ilvl="6" w:tplc="1D468FA4">
      <w:start w:val="1"/>
      <w:numFmt w:val="bullet"/>
      <w:lvlText w:val=""/>
      <w:lvlJc w:val="left"/>
      <w:pPr>
        <w:ind w:left="5040" w:hanging="360"/>
      </w:pPr>
      <w:rPr>
        <w:rFonts w:ascii="Symbol" w:hAnsi="Symbol" w:hint="default"/>
      </w:rPr>
    </w:lvl>
    <w:lvl w:ilvl="7" w:tplc="0AC81AFE">
      <w:start w:val="1"/>
      <w:numFmt w:val="bullet"/>
      <w:lvlText w:val="o"/>
      <w:lvlJc w:val="left"/>
      <w:pPr>
        <w:ind w:left="5760" w:hanging="360"/>
      </w:pPr>
      <w:rPr>
        <w:rFonts w:ascii="Courier New" w:hAnsi="Courier New" w:hint="default"/>
      </w:rPr>
    </w:lvl>
    <w:lvl w:ilvl="8" w:tplc="085E5362">
      <w:start w:val="1"/>
      <w:numFmt w:val="bullet"/>
      <w:lvlText w:val=""/>
      <w:lvlJc w:val="left"/>
      <w:pPr>
        <w:ind w:left="6480" w:hanging="360"/>
      </w:pPr>
      <w:rPr>
        <w:rFonts w:ascii="Wingdings" w:hAnsi="Wingdings" w:hint="default"/>
      </w:rPr>
    </w:lvl>
  </w:abstractNum>
  <w:abstractNum w:abstractNumId="67" w15:restartNumberingAfterBreak="0">
    <w:nsid w:val="7B952BE6"/>
    <w:multiLevelType w:val="multilevel"/>
    <w:tmpl w:val="FFFFFFFF"/>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8" w15:restartNumberingAfterBreak="0">
    <w:nsid w:val="7B9A750F"/>
    <w:multiLevelType w:val="hybridMultilevel"/>
    <w:tmpl w:val="FFFFFFFF"/>
    <w:lvl w:ilvl="0" w:tplc="92CC0AA4">
      <w:start w:val="1"/>
      <w:numFmt w:val="bullet"/>
      <w:lvlText w:val=""/>
      <w:lvlJc w:val="left"/>
      <w:pPr>
        <w:ind w:left="720" w:hanging="360"/>
      </w:pPr>
      <w:rPr>
        <w:rFonts w:ascii="Symbol" w:hAnsi="Symbol" w:hint="default"/>
      </w:rPr>
    </w:lvl>
    <w:lvl w:ilvl="1" w:tplc="946089B6">
      <w:start w:val="1"/>
      <w:numFmt w:val="bullet"/>
      <w:lvlText w:val="o"/>
      <w:lvlJc w:val="left"/>
      <w:pPr>
        <w:ind w:left="1314" w:hanging="360"/>
      </w:pPr>
      <w:rPr>
        <w:rFonts w:ascii="Courier New" w:hAnsi="Courier New" w:hint="default"/>
      </w:rPr>
    </w:lvl>
    <w:lvl w:ilvl="2" w:tplc="A2CA9820">
      <w:start w:val="1"/>
      <w:numFmt w:val="bullet"/>
      <w:lvlText w:val=""/>
      <w:lvlJc w:val="left"/>
      <w:pPr>
        <w:ind w:left="2160" w:hanging="360"/>
      </w:pPr>
      <w:rPr>
        <w:rFonts w:ascii="Wingdings" w:hAnsi="Wingdings" w:hint="default"/>
      </w:rPr>
    </w:lvl>
    <w:lvl w:ilvl="3" w:tplc="9C2A730A">
      <w:start w:val="1"/>
      <w:numFmt w:val="bullet"/>
      <w:lvlText w:val=""/>
      <w:lvlJc w:val="left"/>
      <w:pPr>
        <w:ind w:left="2880" w:hanging="360"/>
      </w:pPr>
      <w:rPr>
        <w:rFonts w:ascii="Symbol" w:hAnsi="Symbol" w:hint="default"/>
      </w:rPr>
    </w:lvl>
    <w:lvl w:ilvl="4" w:tplc="E68C11D6">
      <w:start w:val="1"/>
      <w:numFmt w:val="bullet"/>
      <w:lvlText w:val="o"/>
      <w:lvlJc w:val="left"/>
      <w:pPr>
        <w:ind w:left="3600" w:hanging="360"/>
      </w:pPr>
      <w:rPr>
        <w:rFonts w:ascii="Courier New" w:hAnsi="Courier New" w:hint="default"/>
      </w:rPr>
    </w:lvl>
    <w:lvl w:ilvl="5" w:tplc="9AA8ADAC">
      <w:start w:val="1"/>
      <w:numFmt w:val="bullet"/>
      <w:lvlText w:val=""/>
      <w:lvlJc w:val="left"/>
      <w:pPr>
        <w:ind w:left="4320" w:hanging="360"/>
      </w:pPr>
      <w:rPr>
        <w:rFonts w:ascii="Wingdings" w:hAnsi="Wingdings" w:hint="default"/>
      </w:rPr>
    </w:lvl>
    <w:lvl w:ilvl="6" w:tplc="266C7D52">
      <w:start w:val="1"/>
      <w:numFmt w:val="bullet"/>
      <w:lvlText w:val=""/>
      <w:lvlJc w:val="left"/>
      <w:pPr>
        <w:ind w:left="5040" w:hanging="360"/>
      </w:pPr>
      <w:rPr>
        <w:rFonts w:ascii="Symbol" w:hAnsi="Symbol" w:hint="default"/>
      </w:rPr>
    </w:lvl>
    <w:lvl w:ilvl="7" w:tplc="3B5A7E66">
      <w:start w:val="1"/>
      <w:numFmt w:val="bullet"/>
      <w:lvlText w:val="o"/>
      <w:lvlJc w:val="left"/>
      <w:pPr>
        <w:ind w:left="5760" w:hanging="360"/>
      </w:pPr>
      <w:rPr>
        <w:rFonts w:ascii="Courier New" w:hAnsi="Courier New" w:hint="default"/>
      </w:rPr>
    </w:lvl>
    <w:lvl w:ilvl="8" w:tplc="B07C22C8">
      <w:start w:val="1"/>
      <w:numFmt w:val="bullet"/>
      <w:lvlText w:val=""/>
      <w:lvlJc w:val="left"/>
      <w:pPr>
        <w:ind w:left="6480" w:hanging="360"/>
      </w:pPr>
      <w:rPr>
        <w:rFonts w:ascii="Wingdings" w:hAnsi="Wingdings" w:hint="default"/>
      </w:rPr>
    </w:lvl>
  </w:abstractNum>
  <w:abstractNum w:abstractNumId="69" w15:restartNumberingAfterBreak="0">
    <w:nsid w:val="7E376DE4"/>
    <w:multiLevelType w:val="hybridMultilevel"/>
    <w:tmpl w:val="FFFFFFFF"/>
    <w:lvl w:ilvl="0" w:tplc="916420BE">
      <w:start w:val="1"/>
      <w:numFmt w:val="bullet"/>
      <w:lvlText w:val=""/>
      <w:lvlJc w:val="left"/>
      <w:pPr>
        <w:ind w:left="720" w:hanging="360"/>
      </w:pPr>
      <w:rPr>
        <w:rFonts w:ascii="Symbol" w:hAnsi="Symbol" w:hint="default"/>
      </w:rPr>
    </w:lvl>
    <w:lvl w:ilvl="1" w:tplc="9168B652">
      <w:start w:val="1"/>
      <w:numFmt w:val="bullet"/>
      <w:lvlText w:val="o"/>
      <w:lvlJc w:val="left"/>
      <w:pPr>
        <w:ind w:left="1440" w:hanging="360"/>
      </w:pPr>
      <w:rPr>
        <w:rFonts w:ascii="Courier New" w:hAnsi="Courier New" w:hint="default"/>
      </w:rPr>
    </w:lvl>
    <w:lvl w:ilvl="2" w:tplc="11D8EA02">
      <w:start w:val="1"/>
      <w:numFmt w:val="bullet"/>
      <w:lvlText w:val=""/>
      <w:lvlJc w:val="left"/>
      <w:pPr>
        <w:ind w:left="2160" w:hanging="360"/>
      </w:pPr>
      <w:rPr>
        <w:rFonts w:ascii="Wingdings" w:hAnsi="Wingdings" w:hint="default"/>
      </w:rPr>
    </w:lvl>
    <w:lvl w:ilvl="3" w:tplc="13305AB6">
      <w:start w:val="1"/>
      <w:numFmt w:val="bullet"/>
      <w:lvlText w:val=""/>
      <w:lvlJc w:val="left"/>
      <w:pPr>
        <w:ind w:left="2880" w:hanging="360"/>
      </w:pPr>
      <w:rPr>
        <w:rFonts w:ascii="Symbol" w:hAnsi="Symbol" w:hint="default"/>
      </w:rPr>
    </w:lvl>
    <w:lvl w:ilvl="4" w:tplc="4B36CEAE">
      <w:start w:val="1"/>
      <w:numFmt w:val="bullet"/>
      <w:lvlText w:val="o"/>
      <w:lvlJc w:val="left"/>
      <w:pPr>
        <w:ind w:left="3600" w:hanging="360"/>
      </w:pPr>
      <w:rPr>
        <w:rFonts w:ascii="Courier New" w:hAnsi="Courier New" w:hint="default"/>
      </w:rPr>
    </w:lvl>
    <w:lvl w:ilvl="5" w:tplc="98EE6900">
      <w:start w:val="1"/>
      <w:numFmt w:val="bullet"/>
      <w:lvlText w:val=""/>
      <w:lvlJc w:val="left"/>
      <w:pPr>
        <w:ind w:left="4320" w:hanging="360"/>
      </w:pPr>
      <w:rPr>
        <w:rFonts w:ascii="Wingdings" w:hAnsi="Wingdings" w:hint="default"/>
      </w:rPr>
    </w:lvl>
    <w:lvl w:ilvl="6" w:tplc="89D669F4">
      <w:start w:val="1"/>
      <w:numFmt w:val="bullet"/>
      <w:lvlText w:val=""/>
      <w:lvlJc w:val="left"/>
      <w:pPr>
        <w:ind w:left="5040" w:hanging="360"/>
      </w:pPr>
      <w:rPr>
        <w:rFonts w:ascii="Symbol" w:hAnsi="Symbol" w:hint="default"/>
      </w:rPr>
    </w:lvl>
    <w:lvl w:ilvl="7" w:tplc="24760660">
      <w:start w:val="1"/>
      <w:numFmt w:val="bullet"/>
      <w:lvlText w:val="o"/>
      <w:lvlJc w:val="left"/>
      <w:pPr>
        <w:ind w:left="5760" w:hanging="360"/>
      </w:pPr>
      <w:rPr>
        <w:rFonts w:ascii="Courier New" w:hAnsi="Courier New" w:hint="default"/>
      </w:rPr>
    </w:lvl>
    <w:lvl w:ilvl="8" w:tplc="EA484FCA">
      <w:start w:val="1"/>
      <w:numFmt w:val="bullet"/>
      <w:lvlText w:val=""/>
      <w:lvlJc w:val="left"/>
      <w:pPr>
        <w:ind w:left="6480" w:hanging="360"/>
      </w:pPr>
      <w:rPr>
        <w:rFonts w:ascii="Wingdings" w:hAnsi="Wingdings" w:hint="default"/>
      </w:rPr>
    </w:lvl>
  </w:abstractNum>
  <w:abstractNum w:abstractNumId="70" w15:restartNumberingAfterBreak="0">
    <w:nsid w:val="7E473755"/>
    <w:multiLevelType w:val="hybridMultilevel"/>
    <w:tmpl w:val="FFFFFFFF"/>
    <w:lvl w:ilvl="0" w:tplc="B73E4BD2">
      <w:start w:val="1"/>
      <w:numFmt w:val="bullet"/>
      <w:lvlText w:val=""/>
      <w:lvlJc w:val="left"/>
      <w:pPr>
        <w:ind w:left="720" w:hanging="360"/>
      </w:pPr>
      <w:rPr>
        <w:rFonts w:ascii="Symbol" w:hAnsi="Symbol" w:hint="default"/>
      </w:rPr>
    </w:lvl>
    <w:lvl w:ilvl="1" w:tplc="1AC683FA">
      <w:start w:val="1"/>
      <w:numFmt w:val="bullet"/>
      <w:lvlText w:val="o"/>
      <w:lvlJc w:val="left"/>
      <w:pPr>
        <w:ind w:left="1080" w:hanging="360"/>
      </w:pPr>
      <w:rPr>
        <w:rFonts w:ascii="Courier New" w:hAnsi="Courier New" w:hint="default"/>
      </w:rPr>
    </w:lvl>
    <w:lvl w:ilvl="2" w:tplc="7BBA152A">
      <w:start w:val="1"/>
      <w:numFmt w:val="bullet"/>
      <w:lvlText w:val=""/>
      <w:lvlJc w:val="left"/>
      <w:pPr>
        <w:ind w:left="2160" w:hanging="360"/>
      </w:pPr>
      <w:rPr>
        <w:rFonts w:ascii="Wingdings" w:hAnsi="Wingdings" w:hint="default"/>
      </w:rPr>
    </w:lvl>
    <w:lvl w:ilvl="3" w:tplc="36E20650">
      <w:start w:val="1"/>
      <w:numFmt w:val="bullet"/>
      <w:lvlText w:val=""/>
      <w:lvlJc w:val="left"/>
      <w:pPr>
        <w:ind w:left="2880" w:hanging="360"/>
      </w:pPr>
      <w:rPr>
        <w:rFonts w:ascii="Symbol" w:hAnsi="Symbol" w:hint="default"/>
      </w:rPr>
    </w:lvl>
    <w:lvl w:ilvl="4" w:tplc="89E6D300">
      <w:start w:val="1"/>
      <w:numFmt w:val="bullet"/>
      <w:lvlText w:val="o"/>
      <w:lvlJc w:val="left"/>
      <w:pPr>
        <w:ind w:left="3600" w:hanging="360"/>
      </w:pPr>
      <w:rPr>
        <w:rFonts w:ascii="Courier New" w:hAnsi="Courier New" w:hint="default"/>
      </w:rPr>
    </w:lvl>
    <w:lvl w:ilvl="5" w:tplc="1EC4AB58">
      <w:start w:val="1"/>
      <w:numFmt w:val="bullet"/>
      <w:lvlText w:val=""/>
      <w:lvlJc w:val="left"/>
      <w:pPr>
        <w:ind w:left="4320" w:hanging="360"/>
      </w:pPr>
      <w:rPr>
        <w:rFonts w:ascii="Wingdings" w:hAnsi="Wingdings" w:hint="default"/>
      </w:rPr>
    </w:lvl>
    <w:lvl w:ilvl="6" w:tplc="04EAFBAC">
      <w:start w:val="1"/>
      <w:numFmt w:val="bullet"/>
      <w:lvlText w:val=""/>
      <w:lvlJc w:val="left"/>
      <w:pPr>
        <w:ind w:left="5040" w:hanging="360"/>
      </w:pPr>
      <w:rPr>
        <w:rFonts w:ascii="Symbol" w:hAnsi="Symbol" w:hint="default"/>
      </w:rPr>
    </w:lvl>
    <w:lvl w:ilvl="7" w:tplc="B95C71C2">
      <w:start w:val="1"/>
      <w:numFmt w:val="bullet"/>
      <w:lvlText w:val="o"/>
      <w:lvlJc w:val="left"/>
      <w:pPr>
        <w:ind w:left="5760" w:hanging="360"/>
      </w:pPr>
      <w:rPr>
        <w:rFonts w:ascii="Courier New" w:hAnsi="Courier New" w:hint="default"/>
      </w:rPr>
    </w:lvl>
    <w:lvl w:ilvl="8" w:tplc="BA560ADA">
      <w:start w:val="1"/>
      <w:numFmt w:val="bullet"/>
      <w:lvlText w:val=""/>
      <w:lvlJc w:val="left"/>
      <w:pPr>
        <w:ind w:left="6480" w:hanging="360"/>
      </w:pPr>
      <w:rPr>
        <w:rFonts w:ascii="Wingdings" w:hAnsi="Wingdings" w:hint="default"/>
      </w:rPr>
    </w:lvl>
  </w:abstractNum>
  <w:num w:numId="1" w16cid:durableId="733895180">
    <w:abstractNumId w:val="20"/>
  </w:num>
  <w:num w:numId="2" w16cid:durableId="1559433767">
    <w:abstractNumId w:val="27"/>
  </w:num>
  <w:num w:numId="3" w16cid:durableId="1833327526">
    <w:abstractNumId w:val="56"/>
  </w:num>
  <w:num w:numId="4" w16cid:durableId="1337001286">
    <w:abstractNumId w:val="55"/>
  </w:num>
  <w:num w:numId="5" w16cid:durableId="683871794">
    <w:abstractNumId w:val="44"/>
  </w:num>
  <w:num w:numId="6" w16cid:durableId="600260507">
    <w:abstractNumId w:val="2"/>
  </w:num>
  <w:num w:numId="7" w16cid:durableId="1601717347">
    <w:abstractNumId w:val="54"/>
  </w:num>
  <w:num w:numId="8" w16cid:durableId="1343824497">
    <w:abstractNumId w:val="42"/>
  </w:num>
  <w:num w:numId="9" w16cid:durableId="842017588">
    <w:abstractNumId w:val="38"/>
  </w:num>
  <w:num w:numId="10" w16cid:durableId="292565656">
    <w:abstractNumId w:val="43"/>
  </w:num>
  <w:num w:numId="11" w16cid:durableId="317878430">
    <w:abstractNumId w:val="63"/>
  </w:num>
  <w:num w:numId="12" w16cid:durableId="56978908">
    <w:abstractNumId w:val="3"/>
  </w:num>
  <w:num w:numId="13" w16cid:durableId="1358696912">
    <w:abstractNumId w:val="30"/>
  </w:num>
  <w:num w:numId="14" w16cid:durableId="603149609">
    <w:abstractNumId w:val="35"/>
  </w:num>
  <w:num w:numId="15" w16cid:durableId="1235166196">
    <w:abstractNumId w:val="49"/>
  </w:num>
  <w:num w:numId="16" w16cid:durableId="723404768">
    <w:abstractNumId w:val="52"/>
  </w:num>
  <w:num w:numId="17" w16cid:durableId="2107538733">
    <w:abstractNumId w:val="65"/>
  </w:num>
  <w:num w:numId="18" w16cid:durableId="1607886751">
    <w:abstractNumId w:val="40"/>
  </w:num>
  <w:num w:numId="19" w16cid:durableId="1961524982">
    <w:abstractNumId w:val="4"/>
  </w:num>
  <w:num w:numId="20" w16cid:durableId="359431088">
    <w:abstractNumId w:val="10"/>
  </w:num>
  <w:num w:numId="21" w16cid:durableId="1552426326">
    <w:abstractNumId w:val="37"/>
  </w:num>
  <w:num w:numId="22" w16cid:durableId="1631476532">
    <w:abstractNumId w:val="60"/>
  </w:num>
  <w:num w:numId="23" w16cid:durableId="1559784100">
    <w:abstractNumId w:val="15"/>
  </w:num>
  <w:num w:numId="24" w16cid:durableId="540167364">
    <w:abstractNumId w:val="33"/>
  </w:num>
  <w:num w:numId="25" w16cid:durableId="1250386859">
    <w:abstractNumId w:val="61"/>
  </w:num>
  <w:num w:numId="26" w16cid:durableId="521625027">
    <w:abstractNumId w:val="23"/>
  </w:num>
  <w:num w:numId="27" w16cid:durableId="1733772111">
    <w:abstractNumId w:val="68"/>
  </w:num>
  <w:num w:numId="28" w16cid:durableId="1612975960">
    <w:abstractNumId w:val="0"/>
  </w:num>
  <w:num w:numId="29" w16cid:durableId="1208297695">
    <w:abstractNumId w:val="9"/>
  </w:num>
  <w:num w:numId="30" w16cid:durableId="1854802436">
    <w:abstractNumId w:val="67"/>
  </w:num>
  <w:num w:numId="31" w16cid:durableId="1303730970">
    <w:abstractNumId w:val="17"/>
  </w:num>
  <w:num w:numId="32" w16cid:durableId="1532111027">
    <w:abstractNumId w:val="11"/>
  </w:num>
  <w:num w:numId="33" w16cid:durableId="1965193682">
    <w:abstractNumId w:val="46"/>
  </w:num>
  <w:num w:numId="34" w16cid:durableId="1242908569">
    <w:abstractNumId w:val="47"/>
  </w:num>
  <w:num w:numId="35" w16cid:durableId="1199590160">
    <w:abstractNumId w:val="8"/>
  </w:num>
  <w:num w:numId="36" w16cid:durableId="1381049995">
    <w:abstractNumId w:val="13"/>
  </w:num>
  <w:num w:numId="37" w16cid:durableId="1727751610">
    <w:abstractNumId w:val="28"/>
  </w:num>
  <w:num w:numId="38" w16cid:durableId="465895478">
    <w:abstractNumId w:val="58"/>
  </w:num>
  <w:num w:numId="39" w16cid:durableId="833909277">
    <w:abstractNumId w:val="51"/>
  </w:num>
  <w:num w:numId="40" w16cid:durableId="245768433">
    <w:abstractNumId w:val="59"/>
  </w:num>
  <w:num w:numId="41" w16cid:durableId="1203708229">
    <w:abstractNumId w:val="1"/>
  </w:num>
  <w:num w:numId="42" w16cid:durableId="1547718149">
    <w:abstractNumId w:val="21"/>
  </w:num>
  <w:num w:numId="43" w16cid:durableId="1676566886">
    <w:abstractNumId w:val="34"/>
  </w:num>
  <w:num w:numId="44" w16cid:durableId="34043090">
    <w:abstractNumId w:val="45"/>
  </w:num>
  <w:num w:numId="45" w16cid:durableId="1149639288">
    <w:abstractNumId w:val="22"/>
  </w:num>
  <w:num w:numId="46" w16cid:durableId="285043362">
    <w:abstractNumId w:val="39"/>
  </w:num>
  <w:num w:numId="47" w16cid:durableId="1072197932">
    <w:abstractNumId w:val="25"/>
  </w:num>
  <w:num w:numId="48" w16cid:durableId="2059159535">
    <w:abstractNumId w:val="14"/>
  </w:num>
  <w:num w:numId="49" w16cid:durableId="79642674">
    <w:abstractNumId w:val="31"/>
  </w:num>
  <w:num w:numId="50" w16cid:durableId="1138692825">
    <w:abstractNumId w:val="7"/>
  </w:num>
  <w:num w:numId="51" w16cid:durableId="1062406099">
    <w:abstractNumId w:val="53"/>
  </w:num>
  <w:num w:numId="52" w16cid:durableId="735588813">
    <w:abstractNumId w:val="12"/>
  </w:num>
  <w:num w:numId="53" w16cid:durableId="1375689141">
    <w:abstractNumId w:val="24"/>
  </w:num>
  <w:num w:numId="54" w16cid:durableId="196741507">
    <w:abstractNumId w:val="29"/>
  </w:num>
  <w:num w:numId="55" w16cid:durableId="459962614">
    <w:abstractNumId w:val="19"/>
  </w:num>
  <w:num w:numId="56" w16cid:durableId="966811338">
    <w:abstractNumId w:val="70"/>
  </w:num>
  <w:num w:numId="57" w16cid:durableId="387462500">
    <w:abstractNumId w:val="50"/>
  </w:num>
  <w:num w:numId="58" w16cid:durableId="63190521">
    <w:abstractNumId w:val="18"/>
  </w:num>
  <w:num w:numId="59" w16cid:durableId="1831676306">
    <w:abstractNumId w:val="36"/>
  </w:num>
  <w:num w:numId="60" w16cid:durableId="2111505163">
    <w:abstractNumId w:val="16"/>
  </w:num>
  <w:num w:numId="61" w16cid:durableId="1639336915">
    <w:abstractNumId w:val="5"/>
  </w:num>
  <w:num w:numId="62" w16cid:durableId="32466846">
    <w:abstractNumId w:val="26"/>
  </w:num>
  <w:num w:numId="63" w16cid:durableId="1963684413">
    <w:abstractNumId w:val="48"/>
  </w:num>
  <w:num w:numId="64" w16cid:durableId="1035808791">
    <w:abstractNumId w:val="57"/>
  </w:num>
  <w:num w:numId="65" w16cid:durableId="303975668">
    <w:abstractNumId w:val="41"/>
  </w:num>
  <w:num w:numId="66" w16cid:durableId="2073692417">
    <w:abstractNumId w:val="32"/>
  </w:num>
  <w:num w:numId="67" w16cid:durableId="488181597">
    <w:abstractNumId w:val="6"/>
  </w:num>
  <w:num w:numId="68" w16cid:durableId="49698142">
    <w:abstractNumId w:val="62"/>
  </w:num>
  <w:num w:numId="69" w16cid:durableId="1820533815">
    <w:abstractNumId w:val="64"/>
  </w:num>
  <w:num w:numId="70" w16cid:durableId="1498035654">
    <w:abstractNumId w:val="66"/>
  </w:num>
  <w:num w:numId="71" w16cid:durableId="28184105">
    <w:abstractNumId w:val="6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est User">
    <w15:presenceInfo w15:providerId="AD" w15:userId="S::urn:spo:anon#20c8e05214c35b03483b57ec1609744beb2716f152df9d2d0ce3202cc6016a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DC6"/>
    <w:rsid w:val="00002739"/>
    <w:rsid w:val="00013484"/>
    <w:rsid w:val="00034D89"/>
    <w:rsid w:val="000879B4"/>
    <w:rsid w:val="00097B99"/>
    <w:rsid w:val="000B2562"/>
    <w:rsid w:val="000C65CA"/>
    <w:rsid w:val="000D3067"/>
    <w:rsid w:val="000D74E0"/>
    <w:rsid w:val="000F7B05"/>
    <w:rsid w:val="00106FC5"/>
    <w:rsid w:val="00110408"/>
    <w:rsid w:val="001108F9"/>
    <w:rsid w:val="00127BDC"/>
    <w:rsid w:val="0013610E"/>
    <w:rsid w:val="00150952"/>
    <w:rsid w:val="00162A2D"/>
    <w:rsid w:val="00164997"/>
    <w:rsid w:val="00170E2E"/>
    <w:rsid w:val="00170FDF"/>
    <w:rsid w:val="0017186E"/>
    <w:rsid w:val="00187A6F"/>
    <w:rsid w:val="0019157E"/>
    <w:rsid w:val="001917F0"/>
    <w:rsid w:val="00193402"/>
    <w:rsid w:val="001B5040"/>
    <w:rsid w:val="001B664D"/>
    <w:rsid w:val="001D0772"/>
    <w:rsid w:val="001D4FBC"/>
    <w:rsid w:val="001E083C"/>
    <w:rsid w:val="001F4F32"/>
    <w:rsid w:val="001F619B"/>
    <w:rsid w:val="00214736"/>
    <w:rsid w:val="00215E43"/>
    <w:rsid w:val="0022346F"/>
    <w:rsid w:val="00226633"/>
    <w:rsid w:val="00240D65"/>
    <w:rsid w:val="00242013"/>
    <w:rsid w:val="00277C99"/>
    <w:rsid w:val="002A52E8"/>
    <w:rsid w:val="002C459E"/>
    <w:rsid w:val="002F2BD3"/>
    <w:rsid w:val="00300536"/>
    <w:rsid w:val="00307403"/>
    <w:rsid w:val="003106CE"/>
    <w:rsid w:val="00310746"/>
    <w:rsid w:val="00330253"/>
    <w:rsid w:val="00330493"/>
    <w:rsid w:val="00333768"/>
    <w:rsid w:val="0034183A"/>
    <w:rsid w:val="00346B4F"/>
    <w:rsid w:val="00347CFB"/>
    <w:rsid w:val="00351BBB"/>
    <w:rsid w:val="003622EC"/>
    <w:rsid w:val="0038553D"/>
    <w:rsid w:val="003B3141"/>
    <w:rsid w:val="003B5B81"/>
    <w:rsid w:val="003C23C7"/>
    <w:rsid w:val="003F1EB5"/>
    <w:rsid w:val="00411B83"/>
    <w:rsid w:val="00412716"/>
    <w:rsid w:val="00416FE4"/>
    <w:rsid w:val="00440437"/>
    <w:rsid w:val="00441497"/>
    <w:rsid w:val="00447CB6"/>
    <w:rsid w:val="00456DC6"/>
    <w:rsid w:val="00474189"/>
    <w:rsid w:val="00476B1C"/>
    <w:rsid w:val="0049595A"/>
    <w:rsid w:val="00495AC3"/>
    <w:rsid w:val="00497BD1"/>
    <w:rsid w:val="004B34A2"/>
    <w:rsid w:val="004C1EAB"/>
    <w:rsid w:val="004C201D"/>
    <w:rsid w:val="004C5272"/>
    <w:rsid w:val="004F1DD2"/>
    <w:rsid w:val="004F732F"/>
    <w:rsid w:val="00500C6E"/>
    <w:rsid w:val="00514C83"/>
    <w:rsid w:val="00516DF6"/>
    <w:rsid w:val="005211A2"/>
    <w:rsid w:val="00524399"/>
    <w:rsid w:val="00526A1C"/>
    <w:rsid w:val="00530F8E"/>
    <w:rsid w:val="0053233C"/>
    <w:rsid w:val="00542C78"/>
    <w:rsid w:val="00551FB7"/>
    <w:rsid w:val="00560AC3"/>
    <w:rsid w:val="00563592"/>
    <w:rsid w:val="00563A13"/>
    <w:rsid w:val="005B35EC"/>
    <w:rsid w:val="005B4A9F"/>
    <w:rsid w:val="005D243E"/>
    <w:rsid w:val="005D4CE2"/>
    <w:rsid w:val="005F10EC"/>
    <w:rsid w:val="005F6647"/>
    <w:rsid w:val="00601734"/>
    <w:rsid w:val="0060279C"/>
    <w:rsid w:val="006141A7"/>
    <w:rsid w:val="00651561"/>
    <w:rsid w:val="006568CD"/>
    <w:rsid w:val="0066308B"/>
    <w:rsid w:val="00667355"/>
    <w:rsid w:val="006725E9"/>
    <w:rsid w:val="006778DB"/>
    <w:rsid w:val="00683BB8"/>
    <w:rsid w:val="00686BDA"/>
    <w:rsid w:val="006954AD"/>
    <w:rsid w:val="006B1507"/>
    <w:rsid w:val="006B6262"/>
    <w:rsid w:val="00710FF9"/>
    <w:rsid w:val="00711831"/>
    <w:rsid w:val="0071479E"/>
    <w:rsid w:val="00735CE4"/>
    <w:rsid w:val="007407B5"/>
    <w:rsid w:val="00764D31"/>
    <w:rsid w:val="00771667"/>
    <w:rsid w:val="00782B73"/>
    <w:rsid w:val="007913EA"/>
    <w:rsid w:val="007A723F"/>
    <w:rsid w:val="007C3638"/>
    <w:rsid w:val="007D5B1B"/>
    <w:rsid w:val="0082721F"/>
    <w:rsid w:val="00831520"/>
    <w:rsid w:val="008354A4"/>
    <w:rsid w:val="00842359"/>
    <w:rsid w:val="00853EEF"/>
    <w:rsid w:val="00860A88"/>
    <w:rsid w:val="0086315A"/>
    <w:rsid w:val="00870DE9"/>
    <w:rsid w:val="00873ED7"/>
    <w:rsid w:val="00886031"/>
    <w:rsid w:val="008A68E4"/>
    <w:rsid w:val="008C08FA"/>
    <w:rsid w:val="008C759E"/>
    <w:rsid w:val="008D306E"/>
    <w:rsid w:val="008D67AE"/>
    <w:rsid w:val="008E2F4F"/>
    <w:rsid w:val="008E3443"/>
    <w:rsid w:val="008F15DF"/>
    <w:rsid w:val="008F1E50"/>
    <w:rsid w:val="00901599"/>
    <w:rsid w:val="00930D5E"/>
    <w:rsid w:val="009339F8"/>
    <w:rsid w:val="00934E02"/>
    <w:rsid w:val="0094491B"/>
    <w:rsid w:val="00945104"/>
    <w:rsid w:val="00950FF6"/>
    <w:rsid w:val="00954484"/>
    <w:rsid w:val="00973A53"/>
    <w:rsid w:val="00980864"/>
    <w:rsid w:val="009A2220"/>
    <w:rsid w:val="009A3787"/>
    <w:rsid w:val="009A3B37"/>
    <w:rsid w:val="009C28D5"/>
    <w:rsid w:val="009C32AC"/>
    <w:rsid w:val="009C4AF3"/>
    <w:rsid w:val="009D1A4C"/>
    <w:rsid w:val="009D2F25"/>
    <w:rsid w:val="009E144D"/>
    <w:rsid w:val="009F2A17"/>
    <w:rsid w:val="00A1056B"/>
    <w:rsid w:val="00A1768D"/>
    <w:rsid w:val="00A23ADB"/>
    <w:rsid w:val="00A23ECE"/>
    <w:rsid w:val="00A30EEF"/>
    <w:rsid w:val="00A31AA9"/>
    <w:rsid w:val="00A467B7"/>
    <w:rsid w:val="00A5115E"/>
    <w:rsid w:val="00A54115"/>
    <w:rsid w:val="00A55B1E"/>
    <w:rsid w:val="00A61742"/>
    <w:rsid w:val="00A6462C"/>
    <w:rsid w:val="00A705A6"/>
    <w:rsid w:val="00A7627F"/>
    <w:rsid w:val="00A835B1"/>
    <w:rsid w:val="00A84C94"/>
    <w:rsid w:val="00A962B2"/>
    <w:rsid w:val="00A976B9"/>
    <w:rsid w:val="00AB4C41"/>
    <w:rsid w:val="00AB57A8"/>
    <w:rsid w:val="00AB7DFE"/>
    <w:rsid w:val="00AC3236"/>
    <w:rsid w:val="00AC3B15"/>
    <w:rsid w:val="00AD6931"/>
    <w:rsid w:val="00B04AFE"/>
    <w:rsid w:val="00B04F3E"/>
    <w:rsid w:val="00B05611"/>
    <w:rsid w:val="00B245B8"/>
    <w:rsid w:val="00B36148"/>
    <w:rsid w:val="00B36D47"/>
    <w:rsid w:val="00B51256"/>
    <w:rsid w:val="00B51BEB"/>
    <w:rsid w:val="00B60E53"/>
    <w:rsid w:val="00B72BC3"/>
    <w:rsid w:val="00B74180"/>
    <w:rsid w:val="00B844D4"/>
    <w:rsid w:val="00B865F2"/>
    <w:rsid w:val="00B90ED6"/>
    <w:rsid w:val="00BC1010"/>
    <w:rsid w:val="00BC6D1D"/>
    <w:rsid w:val="00BF688B"/>
    <w:rsid w:val="00BF7D91"/>
    <w:rsid w:val="00C0684F"/>
    <w:rsid w:val="00C1410E"/>
    <w:rsid w:val="00C151AC"/>
    <w:rsid w:val="00C30759"/>
    <w:rsid w:val="00C37379"/>
    <w:rsid w:val="00C40B1D"/>
    <w:rsid w:val="00C45519"/>
    <w:rsid w:val="00C6460E"/>
    <w:rsid w:val="00C70E86"/>
    <w:rsid w:val="00C81CBA"/>
    <w:rsid w:val="00C84BB6"/>
    <w:rsid w:val="00C84C39"/>
    <w:rsid w:val="00C87679"/>
    <w:rsid w:val="00CB1935"/>
    <w:rsid w:val="00CC15FD"/>
    <w:rsid w:val="00CC50D4"/>
    <w:rsid w:val="00CD72F5"/>
    <w:rsid w:val="00CE7827"/>
    <w:rsid w:val="00CF4CA0"/>
    <w:rsid w:val="00D177A3"/>
    <w:rsid w:val="00D755F4"/>
    <w:rsid w:val="00D75615"/>
    <w:rsid w:val="00D823C1"/>
    <w:rsid w:val="00D83389"/>
    <w:rsid w:val="00D93AF6"/>
    <w:rsid w:val="00D97560"/>
    <w:rsid w:val="00D97821"/>
    <w:rsid w:val="00DA70C6"/>
    <w:rsid w:val="00DB1FF5"/>
    <w:rsid w:val="00DC38DA"/>
    <w:rsid w:val="00DD56F5"/>
    <w:rsid w:val="00DE0BF4"/>
    <w:rsid w:val="00DE2B23"/>
    <w:rsid w:val="00DE366F"/>
    <w:rsid w:val="00DE3A87"/>
    <w:rsid w:val="00DE6AE3"/>
    <w:rsid w:val="00E029EB"/>
    <w:rsid w:val="00E047B6"/>
    <w:rsid w:val="00E10A3A"/>
    <w:rsid w:val="00E3631E"/>
    <w:rsid w:val="00E4022C"/>
    <w:rsid w:val="00E53CE5"/>
    <w:rsid w:val="00E62972"/>
    <w:rsid w:val="00E649EB"/>
    <w:rsid w:val="00E72AB5"/>
    <w:rsid w:val="00E742AD"/>
    <w:rsid w:val="00E83260"/>
    <w:rsid w:val="00E93BB7"/>
    <w:rsid w:val="00EA66D8"/>
    <w:rsid w:val="00EA729D"/>
    <w:rsid w:val="00EA7DF2"/>
    <w:rsid w:val="00EB03A8"/>
    <w:rsid w:val="00EB3D5D"/>
    <w:rsid w:val="00EC4013"/>
    <w:rsid w:val="00ED3219"/>
    <w:rsid w:val="00EF7FAF"/>
    <w:rsid w:val="00F137B1"/>
    <w:rsid w:val="00F27ADE"/>
    <w:rsid w:val="00F32464"/>
    <w:rsid w:val="00F33372"/>
    <w:rsid w:val="00F436C5"/>
    <w:rsid w:val="00F54397"/>
    <w:rsid w:val="00F65539"/>
    <w:rsid w:val="00F73882"/>
    <w:rsid w:val="00F90923"/>
    <w:rsid w:val="00F92486"/>
    <w:rsid w:val="00F924F7"/>
    <w:rsid w:val="00FB10D4"/>
    <w:rsid w:val="00FB632A"/>
    <w:rsid w:val="00FC023C"/>
    <w:rsid w:val="00FD3566"/>
    <w:rsid w:val="00FE66ED"/>
    <w:rsid w:val="01786051"/>
    <w:rsid w:val="0197F474"/>
    <w:rsid w:val="02DBEBAB"/>
    <w:rsid w:val="0383FFAD"/>
    <w:rsid w:val="044B88D3"/>
    <w:rsid w:val="04A136EE"/>
    <w:rsid w:val="05369A8B"/>
    <w:rsid w:val="06B1F01D"/>
    <w:rsid w:val="070F6EBC"/>
    <w:rsid w:val="075018C2"/>
    <w:rsid w:val="07A64A88"/>
    <w:rsid w:val="088ABCAE"/>
    <w:rsid w:val="0A40B68A"/>
    <w:rsid w:val="0C1D8C63"/>
    <w:rsid w:val="0C4015DE"/>
    <w:rsid w:val="0CE8BAC4"/>
    <w:rsid w:val="0E32D919"/>
    <w:rsid w:val="0EF77CB0"/>
    <w:rsid w:val="1056757E"/>
    <w:rsid w:val="146570DC"/>
    <w:rsid w:val="147F6E1A"/>
    <w:rsid w:val="15423681"/>
    <w:rsid w:val="158A3A99"/>
    <w:rsid w:val="16AF1E5B"/>
    <w:rsid w:val="1874BCD6"/>
    <w:rsid w:val="18D44522"/>
    <w:rsid w:val="1A30A600"/>
    <w:rsid w:val="1A4406E7"/>
    <w:rsid w:val="1DCA695C"/>
    <w:rsid w:val="1E511C3F"/>
    <w:rsid w:val="1F1026FB"/>
    <w:rsid w:val="1FC6A8B5"/>
    <w:rsid w:val="20C45C04"/>
    <w:rsid w:val="21039DB5"/>
    <w:rsid w:val="21A64115"/>
    <w:rsid w:val="222AE9EF"/>
    <w:rsid w:val="2253EC5D"/>
    <w:rsid w:val="23B9A2C6"/>
    <w:rsid w:val="23F14221"/>
    <w:rsid w:val="262A7F12"/>
    <w:rsid w:val="28AFEC98"/>
    <w:rsid w:val="28F44177"/>
    <w:rsid w:val="29F2FE1E"/>
    <w:rsid w:val="2A61E566"/>
    <w:rsid w:val="2CD39598"/>
    <w:rsid w:val="2CF15081"/>
    <w:rsid w:val="2DDDC265"/>
    <w:rsid w:val="2E5B0695"/>
    <w:rsid w:val="2EC9EDDD"/>
    <w:rsid w:val="2ECB53A2"/>
    <w:rsid w:val="2ED9FEC3"/>
    <w:rsid w:val="2F6FA26A"/>
    <w:rsid w:val="303AD0CB"/>
    <w:rsid w:val="30916833"/>
    <w:rsid w:val="33A29738"/>
    <w:rsid w:val="346C2093"/>
    <w:rsid w:val="355DE84B"/>
    <w:rsid w:val="35BFF516"/>
    <w:rsid w:val="3610B002"/>
    <w:rsid w:val="366D6D8D"/>
    <w:rsid w:val="3884E552"/>
    <w:rsid w:val="38E9B500"/>
    <w:rsid w:val="3942C11E"/>
    <w:rsid w:val="3993986D"/>
    <w:rsid w:val="3A013462"/>
    <w:rsid w:val="3A7E9F8D"/>
    <w:rsid w:val="3B486694"/>
    <w:rsid w:val="3C0BC9CC"/>
    <w:rsid w:val="3C128767"/>
    <w:rsid w:val="3CB7F588"/>
    <w:rsid w:val="40EFB4B2"/>
    <w:rsid w:val="4225D0AA"/>
    <w:rsid w:val="430D856B"/>
    <w:rsid w:val="46D470E0"/>
    <w:rsid w:val="471B600D"/>
    <w:rsid w:val="497C9519"/>
    <w:rsid w:val="4BCE8691"/>
    <w:rsid w:val="4D451425"/>
    <w:rsid w:val="4D5DD6E0"/>
    <w:rsid w:val="4E56F6A8"/>
    <w:rsid w:val="4EA92425"/>
    <w:rsid w:val="4F0CAADE"/>
    <w:rsid w:val="50A2C1FD"/>
    <w:rsid w:val="50E1839A"/>
    <w:rsid w:val="51B69CBE"/>
    <w:rsid w:val="521D17D4"/>
    <w:rsid w:val="52903B35"/>
    <w:rsid w:val="52A2722B"/>
    <w:rsid w:val="52FFF0CA"/>
    <w:rsid w:val="5700FA80"/>
    <w:rsid w:val="57666EDF"/>
    <w:rsid w:val="57AF4E10"/>
    <w:rsid w:val="5861EB8C"/>
    <w:rsid w:val="5A0C670E"/>
    <w:rsid w:val="5E0F2DF7"/>
    <w:rsid w:val="5E68B087"/>
    <w:rsid w:val="5FED1EF3"/>
    <w:rsid w:val="60D70C2E"/>
    <w:rsid w:val="61ED0D85"/>
    <w:rsid w:val="62349D5F"/>
    <w:rsid w:val="6296721C"/>
    <w:rsid w:val="651A2FA8"/>
    <w:rsid w:val="66792876"/>
    <w:rsid w:val="66FC551D"/>
    <w:rsid w:val="67FC67F2"/>
    <w:rsid w:val="6854BC8D"/>
    <w:rsid w:val="69D63ED6"/>
    <w:rsid w:val="69F0D291"/>
    <w:rsid w:val="6A88F31C"/>
    <w:rsid w:val="6ABF17AC"/>
    <w:rsid w:val="6B3AFA1B"/>
    <w:rsid w:val="6C340616"/>
    <w:rsid w:val="6E5CC34A"/>
    <w:rsid w:val="6EBC49F0"/>
    <w:rsid w:val="6FFAFC23"/>
    <w:rsid w:val="7102C4AE"/>
    <w:rsid w:val="713BD062"/>
    <w:rsid w:val="7195C0CE"/>
    <w:rsid w:val="72A2E2F3"/>
    <w:rsid w:val="7404B11A"/>
    <w:rsid w:val="7434FB62"/>
    <w:rsid w:val="74717B87"/>
    <w:rsid w:val="750C7C03"/>
    <w:rsid w:val="7555F2AC"/>
    <w:rsid w:val="7658031A"/>
    <w:rsid w:val="77F49EFD"/>
    <w:rsid w:val="7803D362"/>
    <w:rsid w:val="79AA38D0"/>
    <w:rsid w:val="79CBE530"/>
    <w:rsid w:val="7A18FB7B"/>
    <w:rsid w:val="7AE6B158"/>
    <w:rsid w:val="7B590A70"/>
    <w:rsid w:val="7B5EFEBD"/>
    <w:rsid w:val="7C0DFD92"/>
    <w:rsid w:val="7DB187AD"/>
    <w:rsid w:val="7E19C92B"/>
    <w:rsid w:val="7E8B4124"/>
    <w:rsid w:val="7F01D655"/>
    <w:rsid w:val="7F2A0046"/>
    <w:rsid w:val="7FB6C87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3029"/>
  <w15:chartTrackingRefBased/>
  <w15:docId w15:val="{34336040-E4C1-4F53-8E7D-62BD7DDD0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0C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0C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DA70C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A70C6"/>
    <w:rPr>
      <w:color w:val="0563C1" w:themeColor="hyperlink"/>
      <w:u w:val="single"/>
    </w:rPr>
  </w:style>
  <w:style w:type="paragraph" w:styleId="NoSpacing">
    <w:name w:val="No Spacing"/>
    <w:uiPriority w:val="1"/>
    <w:qFormat/>
    <w:rsid w:val="00DA70C6"/>
  </w:style>
  <w:style w:type="paragraph" w:styleId="ListParagraph">
    <w:name w:val="List Paragraph"/>
    <w:basedOn w:val="Normal"/>
    <w:uiPriority w:val="34"/>
    <w:qFormat/>
    <w:rsid w:val="00DA70C6"/>
    <w:pPr>
      <w:ind w:left="720"/>
      <w:contextualSpacing/>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sid w:val="00D75615"/>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sid w:val="00D75615"/>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ominfo.com/c/percent-group-inc/178110784" TargetMode="External"/><Relationship Id="rId13" Type="http://schemas.openxmlformats.org/officeDocument/2006/relationships/hyperlink" Target="https://twitter.com/95percentgroup" TargetMode="External"/><Relationship Id="rId18" Type="http://schemas.openxmlformats.org/officeDocument/2006/relationships/hyperlink" Target="https://www.95percentgroup.com/phonics-literacy-solution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95percentgroup.com/comprehension/" TargetMode="External"/><Relationship Id="rId7" Type="http://schemas.openxmlformats.org/officeDocument/2006/relationships/image" Target="media/image1.png"/><Relationship Id="rId12" Type="http://schemas.openxmlformats.org/officeDocument/2006/relationships/hyperlink" Target="https://www.facebook.com/95percentgroup" TargetMode="External"/><Relationship Id="rId17" Type="http://schemas.openxmlformats.org/officeDocument/2006/relationships/hyperlink" Target="https://www.95percentgroup.com/assessments/" TargetMode="External"/><Relationship Id="rId25" Type="http://schemas.openxmlformats.org/officeDocument/2006/relationships/hyperlink" Target="https://www.glassdoor.com/Reviews/95-Percent-Group-Reviews-E1050902.htm" TargetMode="External"/><Relationship Id="rId2" Type="http://schemas.openxmlformats.org/officeDocument/2006/relationships/styles" Target="styles.xml"/><Relationship Id="rId16" Type="http://schemas.openxmlformats.org/officeDocument/2006/relationships/hyperlink" Target="https://store.95percentgroup.com/" TargetMode="External"/><Relationship Id="rId20" Type="http://schemas.openxmlformats.org/officeDocument/2006/relationships/hyperlink" Target="https://www.95percentgroup.com/vocabulary-instruction/"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company/95-percent-group-inc-/about/" TargetMode="External"/><Relationship Id="rId24" Type="http://schemas.openxmlformats.org/officeDocument/2006/relationships/hyperlink" Target="https://store.95percentgroup.com/about-us.aspx" TargetMode="External"/><Relationship Id="rId5" Type="http://schemas.openxmlformats.org/officeDocument/2006/relationships/footnotes" Target="footnotes.xml"/><Relationship Id="rId15" Type="http://schemas.openxmlformats.org/officeDocument/2006/relationships/hyperlink" Target="https://www.linkedin.com/company/95-percent-group-inc-/" TargetMode="External"/><Relationship Id="rId23" Type="http://schemas.openxmlformats.org/officeDocument/2006/relationships/hyperlink" Target="https://www.95percentgroup.com/tools-4-reading/" TargetMode="External"/><Relationship Id="rId28" Type="http://schemas.openxmlformats.org/officeDocument/2006/relationships/fontTable" Target="fontTable.xml"/><Relationship Id="rId10" Type="http://schemas.openxmlformats.org/officeDocument/2006/relationships/hyperlink" Target="https://www.crunchbase.com/organization/95-percent-group/company_financials" TargetMode="External"/><Relationship Id="rId19" Type="http://schemas.openxmlformats.org/officeDocument/2006/relationships/hyperlink" Target="https://www.95percentgroup.com/phonological-awareness/" TargetMode="External"/><Relationship Id="rId31"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hyperlink" Target="https://www.95percentgroup.com/" TargetMode="External"/><Relationship Id="rId14" Type="http://schemas.openxmlformats.org/officeDocument/2006/relationships/hyperlink" Target="https://www.instagram.com/95percentgroupllc/" TargetMode="External"/><Relationship Id="rId22" Type="http://schemas.openxmlformats.org/officeDocument/2006/relationships/hyperlink" Target="https://www.95percentgroup.com/products/95-rap/"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1059</Words>
  <Characters>6041</Characters>
  <Application>Microsoft Office Word</Application>
  <DocSecurity>0</DocSecurity>
  <Lines>50</Lines>
  <Paragraphs>14</Paragraphs>
  <ScaleCrop>false</ScaleCrop>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 Goyal</dc:creator>
  <cp:keywords/>
  <dc:description/>
  <cp:lastModifiedBy>Ishan Prakhar</cp:lastModifiedBy>
  <cp:revision>147</cp:revision>
  <dcterms:created xsi:type="dcterms:W3CDTF">2023-10-13T10:46:00Z</dcterms:created>
  <dcterms:modified xsi:type="dcterms:W3CDTF">2023-12-31T21:58:00Z</dcterms:modified>
</cp:coreProperties>
</file>